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41E" w:rsidRDefault="00527CA4">
      <w:pPr>
        <w:pStyle w:val="FirstParagraph"/>
      </w:pPr>
      <w:r>
        <w:rPr>
          <w:b/>
        </w:rPr>
        <w:t>Molecular Evolution of the Meiotic Recombination Pathway in Mammals</w:t>
      </w:r>
    </w:p>
    <w:p w:rsidR="004E141E" w:rsidRDefault="00527CA4">
      <w:pPr>
        <w:pStyle w:val="BodyText"/>
      </w:pPr>
      <w:r>
        <w:rPr>
          <w:i/>
        </w:rPr>
        <w:t>Investigations</w:t>
      </w:r>
    </w:p>
    <w:p w:rsidR="004E141E" w:rsidRDefault="00527CA4">
      <w:pPr>
        <w:pStyle w:val="BodyText"/>
      </w:pPr>
      <m:oMathPara>
        <m:oMath>
          <m:r>
            <w:rPr>
              <w:rFonts w:ascii="Cambria Math" w:hAnsi="Cambria Math"/>
            </w:rPr>
            <m:t> </m:t>
          </m:r>
        </m:oMath>
      </m:oMathPara>
    </w:p>
    <w:p w:rsidR="004E141E" w:rsidRDefault="00527CA4">
      <w:pPr>
        <w:pStyle w:val="BodyText"/>
      </w:pPr>
      <w:r>
        <w:t>Amy L. Dapper</w:t>
      </w:r>
      <w:r>
        <w:rPr>
          <w:vertAlign w:val="superscript"/>
        </w:rPr>
        <w:t>1,2</w:t>
      </w:r>
      <w:r>
        <w:t>* and Bret A. Payseur</w:t>
      </w:r>
      <w:r>
        <w:rPr>
          <w:vertAlign w:val="superscript"/>
        </w:rPr>
        <w:t>1</w:t>
      </w:r>
    </w:p>
    <w:p w:rsidR="004E141E" w:rsidRDefault="00527CA4">
      <w:pPr>
        <w:pStyle w:val="BodyText"/>
      </w:pPr>
      <m:oMathPara>
        <m:oMath>
          <m:r>
            <w:rPr>
              <w:rFonts w:ascii="Cambria Math" w:hAnsi="Cambria Math"/>
            </w:rPr>
            <m:t> </m:t>
          </m:r>
        </m:oMath>
      </m:oMathPara>
    </w:p>
    <w:p w:rsidR="004E141E" w:rsidRDefault="00527CA4">
      <w:pPr>
        <w:pStyle w:val="BodyText"/>
      </w:pPr>
      <w:r>
        <w:rPr>
          <w:vertAlign w:val="superscript"/>
        </w:rPr>
        <w:t>1</w:t>
      </w:r>
      <w:r>
        <w:t xml:space="preserve"> Laboratory of Genetics, University of Wisconsin, Madison, WI 53706, USA</w:t>
      </w:r>
    </w:p>
    <w:p w:rsidR="004E141E" w:rsidRDefault="00527CA4">
      <w:pPr>
        <w:pStyle w:val="BodyText"/>
      </w:pPr>
      <w:r>
        <w:rPr>
          <w:vertAlign w:val="superscript"/>
        </w:rPr>
        <w:t>2</w:t>
      </w:r>
      <w:r>
        <w:t xml:space="preserve"> Current Address: Department of Biological Sciences, Mississippi State University, Mississippi State, MS 39762, USA</w:t>
      </w:r>
    </w:p>
    <w:p w:rsidR="00527CA4" w:rsidRDefault="00527CA4">
      <w:pPr>
        <w:pStyle w:val="BodyText"/>
      </w:pPr>
    </w:p>
    <w:p w:rsidR="004E141E" w:rsidRDefault="00527CA4">
      <w:pPr>
        <w:pStyle w:val="BodyText"/>
      </w:pPr>
      <w:r>
        <w:t>Running Title: Evolution of the Recombination Pathway</w:t>
      </w:r>
    </w:p>
    <w:p w:rsidR="004E141E" w:rsidRDefault="00527CA4">
      <w:pPr>
        <w:pStyle w:val="BodyText"/>
      </w:pPr>
      <w:r>
        <w:t>Keywords: (up to 5)</w:t>
      </w:r>
    </w:p>
    <w:p w:rsidR="004E141E" w:rsidRDefault="00527CA4">
      <w:pPr>
        <w:pStyle w:val="BodyText"/>
      </w:pPr>
      <m:oMathPara>
        <m:oMath>
          <m:r>
            <w:rPr>
              <w:rFonts w:ascii="Cambria Math" w:hAnsi="Cambria Math"/>
            </w:rPr>
            <m:t> </m:t>
          </m:r>
        </m:oMath>
      </m:oMathPara>
    </w:p>
    <w:p w:rsidR="004E141E" w:rsidRDefault="00527CA4">
      <w:pPr>
        <w:pStyle w:val="BodyText"/>
      </w:pPr>
      <w:r>
        <w:t>* Corresponding Author : Amy L. Dapper</w:t>
      </w:r>
    </w:p>
    <w:p w:rsidR="004E141E" w:rsidRDefault="00527CA4">
      <w:pPr>
        <w:pStyle w:val="BodyText"/>
      </w:pPr>
      <w:r>
        <w:t>Address: 295 E. Lee Blvd., P.O. Box GY, Mississippi State, MS 39762</w:t>
      </w:r>
    </w:p>
    <w:p w:rsidR="004E141E" w:rsidRDefault="00527CA4">
      <w:pPr>
        <w:pStyle w:val="BodyText"/>
      </w:pPr>
      <w:r>
        <w:t>Phone: (662) 325-7575</w:t>
      </w:r>
    </w:p>
    <w:p w:rsidR="004E141E" w:rsidRDefault="00527CA4">
      <w:pPr>
        <w:pStyle w:val="BodyText"/>
      </w:pPr>
      <w:r>
        <w:t>Email: dapper@biology.msstate.edu</w:t>
      </w:r>
    </w:p>
    <w:p w:rsidR="00527CA4" w:rsidRDefault="00527CA4" w:rsidP="00527CA4">
      <w:pPr>
        <w:spacing w:line="360" w:lineRule="auto"/>
        <w:rPr>
          <w:rFonts w:asciiTheme="majorHAnsi" w:eastAsiaTheme="majorEastAsia" w:hAnsiTheme="majorHAnsi" w:cstheme="majorBidi"/>
          <w:b/>
          <w:bCs/>
          <w:color w:val="4F81BD" w:themeColor="accent1"/>
          <w:sz w:val="32"/>
          <w:szCs w:val="32"/>
        </w:rPr>
      </w:pPr>
      <w:r>
        <w:br w:type="page"/>
      </w:r>
    </w:p>
    <w:p w:rsidR="004E141E" w:rsidRPr="00191494" w:rsidRDefault="00527CA4" w:rsidP="00527CA4">
      <w:pPr>
        <w:pStyle w:val="Heading2"/>
        <w:spacing w:line="360" w:lineRule="auto"/>
        <w:rPr>
          <w:rFonts w:asciiTheme="minorHAnsi" w:hAnsiTheme="minorHAnsi"/>
          <w:color w:val="000000" w:themeColor="text1"/>
          <w:sz w:val="24"/>
          <w:szCs w:val="24"/>
        </w:rPr>
      </w:pPr>
      <w:r w:rsidRPr="00191494">
        <w:rPr>
          <w:rFonts w:asciiTheme="minorHAnsi" w:hAnsiTheme="minorHAnsi"/>
          <w:color w:val="000000" w:themeColor="text1"/>
          <w:sz w:val="24"/>
          <w:szCs w:val="24"/>
        </w:rPr>
        <w:lastRenderedPageBreak/>
        <w:t>Abstract</w:t>
      </w:r>
    </w:p>
    <w:p w:rsidR="004E141E" w:rsidRPr="00191494" w:rsidRDefault="00527CA4" w:rsidP="00527CA4">
      <w:pPr>
        <w:pStyle w:val="FirstParagraph"/>
        <w:spacing w:line="360" w:lineRule="auto"/>
      </w:pPr>
      <w:r w:rsidRPr="00191494">
        <w:t>Meiotic recombination, the exchange of genetic material between homologous chromosomes during meiosis, is required for successful gametogenesis in most sexually reproducing species. Recombination is also a fundamental evolutionary force, influencing the fate of new mutations and determining the genomic scale over which selection shapes genetic variation. Despite the central importance of recombination, basic questions about its evolution have yet to be addressed. Although many genes that play roles in recombination have been identified, the molecular evolution of most of these genes remains uncharacterized. Using a phylogenetic comparative approach, we measure rates of evolution in 32 recombination pathway genes across 16 mammalian species, spanning primates, murids, and laurasithians. By analyzing a carefully-selected panel of genes involved in key components of recombination – spanning double strand break formation, strand invasion, the crossover/non-crossover decision, and resolution – we generate a comprehensive picture of the evolution of the recombination pathway in mammals. Recombination genes exhibit marked heterogeneity in the rate of protein evolution, both across and within genes. We report signatures of rapid evolution and positive selection that could underlie species differences in recombination rate. [</w:t>
      </w:r>
      <w:r w:rsidRPr="00191494">
        <w:rPr>
          <w:b/>
          <w:highlight w:val="yellow"/>
        </w:rPr>
        <w:t>WORK HERE</w:t>
      </w:r>
      <w:r w:rsidRPr="00191494">
        <w:t>]</w:t>
      </w:r>
    </w:p>
    <w:p w:rsidR="004E141E" w:rsidRPr="00191494" w:rsidRDefault="00527CA4" w:rsidP="00527CA4">
      <w:pPr>
        <w:pStyle w:val="BodyText"/>
        <w:spacing w:line="360" w:lineRule="auto"/>
      </w:pPr>
      <w:r w:rsidRPr="00191494">
        <w:t xml:space="preserve">Abstract Word </w:t>
      </w:r>
      <w:proofErr w:type="gramStart"/>
      <w:r w:rsidRPr="00191494">
        <w:t>Count :</w:t>
      </w:r>
      <w:proofErr w:type="gramEnd"/>
      <w:r w:rsidRPr="00191494">
        <w:t xml:space="preserve"> (&lt; 250)</w:t>
      </w:r>
    </w:p>
    <w:p w:rsidR="00527CA4" w:rsidRPr="00191494" w:rsidRDefault="00527CA4" w:rsidP="00527CA4">
      <w:pPr>
        <w:spacing w:line="360" w:lineRule="auto"/>
      </w:pPr>
      <w:r w:rsidRPr="00191494">
        <w:br w:type="page"/>
      </w:r>
    </w:p>
    <w:p w:rsidR="004E141E" w:rsidRPr="00191494" w:rsidRDefault="00527CA4" w:rsidP="00527CA4">
      <w:pPr>
        <w:pStyle w:val="Heading2"/>
        <w:spacing w:line="360" w:lineRule="auto"/>
        <w:rPr>
          <w:rFonts w:asciiTheme="minorHAnsi" w:hAnsiTheme="minorHAnsi"/>
          <w:color w:val="000000" w:themeColor="text1"/>
          <w:sz w:val="24"/>
          <w:szCs w:val="24"/>
        </w:rPr>
      </w:pPr>
      <w:bookmarkStart w:id="0" w:name="introduction"/>
      <w:bookmarkEnd w:id="0"/>
      <w:r w:rsidRPr="00191494">
        <w:rPr>
          <w:rFonts w:asciiTheme="minorHAnsi" w:hAnsiTheme="minorHAnsi"/>
          <w:color w:val="000000" w:themeColor="text1"/>
          <w:sz w:val="24"/>
          <w:szCs w:val="24"/>
        </w:rPr>
        <w:lastRenderedPageBreak/>
        <w:t>Introduction</w:t>
      </w:r>
    </w:p>
    <w:p w:rsidR="004E141E" w:rsidRPr="00191494" w:rsidRDefault="00527CA4" w:rsidP="00527CA4">
      <w:pPr>
        <w:pStyle w:val="FirstParagraph"/>
        <w:spacing w:line="360" w:lineRule="auto"/>
      </w:pPr>
      <w:r w:rsidRPr="00191494">
        <w:t xml:space="preserve">The reciprocal exchange of DNA between homologous chromosomes during meiosis – recombination – is required for successful gametogenesis in most species that reproduce sexually (Hassold and Hunt 2001). The rate of recombination is a major determinant of patterns of genetic diversity in populations, influencing the fate of new mutations (Hill and Robertson 1966), the efficacy of selection (Felsenstein 1974; Charlesworth </w:t>
      </w:r>
      <w:r w:rsidRPr="00191494">
        <w:rPr>
          <w:i/>
        </w:rPr>
        <w:t>et al.</w:t>
      </w:r>
      <w:r w:rsidRPr="00191494">
        <w:t xml:space="preserve"> 1993; Comeron </w:t>
      </w:r>
      <w:r w:rsidRPr="00191494">
        <w:rPr>
          <w:i/>
        </w:rPr>
        <w:t>et al.</w:t>
      </w:r>
      <w:r w:rsidRPr="00191494">
        <w:t xml:space="preserve"> 1999; Gonen </w:t>
      </w:r>
      <w:r w:rsidRPr="00191494">
        <w:rPr>
          <w:i/>
        </w:rPr>
        <w:t>et al.</w:t>
      </w:r>
      <w:r w:rsidRPr="00191494">
        <w:t xml:space="preserve"> 2017), and important features of the genomic landscape (Begun and Aquadro 1992; Charlesworth </w:t>
      </w:r>
      <w:r w:rsidRPr="00191494">
        <w:rPr>
          <w:i/>
        </w:rPr>
        <w:t>et al.</w:t>
      </w:r>
      <w:r w:rsidRPr="00191494">
        <w:t xml:space="preserve"> 1994; Duret and Arndt 2008).</w:t>
      </w:r>
    </w:p>
    <w:p w:rsidR="004E141E" w:rsidRPr="00191494" w:rsidRDefault="00527CA4" w:rsidP="00527CA4">
      <w:pPr>
        <w:pStyle w:val="BodyText"/>
        <w:spacing w:line="360" w:lineRule="auto"/>
      </w:pPr>
      <w:r w:rsidRPr="00191494">
        <w:t xml:space="preserve">Although recombination rate is often treated as a constant, this fundamental parameter evolves over time. Genomic regions ranging in size from short sequences to entire chromosomes vary in recombination rate – both within and between species (Burt and Bell 1987; Broman </w:t>
      </w:r>
      <w:r w:rsidRPr="00191494">
        <w:rPr>
          <w:i/>
        </w:rPr>
        <w:t>et al.</w:t>
      </w:r>
      <w:r w:rsidRPr="00191494">
        <w:t xml:space="preserve"> 1998; Jeffreys </w:t>
      </w:r>
      <w:r w:rsidRPr="00191494">
        <w:rPr>
          <w:i/>
        </w:rPr>
        <w:t>et al.</w:t>
      </w:r>
      <w:r w:rsidRPr="00191494">
        <w:t xml:space="preserve"> 2005; Coop and Przeworski 2007; Kong </w:t>
      </w:r>
      <w:r w:rsidRPr="00191494">
        <w:rPr>
          <w:i/>
        </w:rPr>
        <w:t>et al.</w:t>
      </w:r>
      <w:r w:rsidRPr="00191494">
        <w:t xml:space="preserve"> 2010; Dumont </w:t>
      </w:r>
      <w:r w:rsidRPr="00191494">
        <w:rPr>
          <w:i/>
        </w:rPr>
        <w:t>et al.</w:t>
      </w:r>
      <w:r w:rsidRPr="00191494">
        <w:t xml:space="preserve"> 2011; Smukowski and Noor 2011; Comeron </w:t>
      </w:r>
      <w:r w:rsidRPr="00191494">
        <w:rPr>
          <w:i/>
        </w:rPr>
        <w:t>et al.</w:t>
      </w:r>
      <w:r w:rsidRPr="00191494">
        <w:t xml:space="preserve"> 2012; Segura </w:t>
      </w:r>
      <w:r w:rsidRPr="00191494">
        <w:rPr>
          <w:i/>
        </w:rPr>
        <w:t>et al.</w:t>
      </w:r>
      <w:r w:rsidRPr="00191494">
        <w:t xml:space="preserve"> 2013; Dapper and Payseur 2017; Stapley </w:t>
      </w:r>
      <w:r w:rsidRPr="00191494">
        <w:rPr>
          <w:i/>
        </w:rPr>
        <w:t>et al.</w:t>
      </w:r>
      <w:r w:rsidRPr="00191494">
        <w:t xml:space="preserve"> 2017).</w:t>
      </w:r>
    </w:p>
    <w:p w:rsidR="004E141E" w:rsidRPr="00191494" w:rsidRDefault="00527CA4" w:rsidP="00527CA4">
      <w:pPr>
        <w:pStyle w:val="BodyText"/>
        <w:spacing w:line="360" w:lineRule="auto"/>
      </w:pPr>
      <w:r w:rsidRPr="00191494">
        <w:t xml:space="preserve">Genome-wide association studies are beginning to reveal the genetic basis of differences in recombination rate within species. Individual recombination rates have been associated with variation in specific genes in populations of </w:t>
      </w:r>
      <w:r w:rsidRPr="00191494">
        <w:rPr>
          <w:i/>
        </w:rPr>
        <w:t>Drosophila melanogaster</w:t>
      </w:r>
      <w:r w:rsidRPr="00191494">
        <w:t xml:space="preserve"> (Hunter </w:t>
      </w:r>
      <w:r w:rsidRPr="00191494">
        <w:rPr>
          <w:i/>
        </w:rPr>
        <w:t>et al.</w:t>
      </w:r>
      <w:r w:rsidRPr="00191494">
        <w:t xml:space="preserve"> 2016), humans (Kong </w:t>
      </w:r>
      <w:r w:rsidRPr="00191494">
        <w:rPr>
          <w:i/>
        </w:rPr>
        <w:t>et al.</w:t>
      </w:r>
      <w:r w:rsidRPr="00191494">
        <w:t xml:space="preserve"> 2008, 2014; Chowdhury </w:t>
      </w:r>
      <w:r w:rsidRPr="00191494">
        <w:rPr>
          <w:i/>
        </w:rPr>
        <w:t>et al.</w:t>
      </w:r>
      <w:r w:rsidRPr="00191494">
        <w:t xml:space="preserve"> 2009; Fledel-Alon </w:t>
      </w:r>
      <w:r w:rsidRPr="00191494">
        <w:rPr>
          <w:i/>
        </w:rPr>
        <w:t>et al.</w:t>
      </w:r>
      <w:r w:rsidRPr="00191494">
        <w:t xml:space="preserve"> 2011), domesticated cattle (Sandor </w:t>
      </w:r>
      <w:r w:rsidRPr="00191494">
        <w:rPr>
          <w:i/>
        </w:rPr>
        <w:t>et al.</w:t>
      </w:r>
      <w:r w:rsidRPr="00191494">
        <w:t xml:space="preserve"> 2012; Ma </w:t>
      </w:r>
      <w:r w:rsidRPr="00191494">
        <w:rPr>
          <w:i/>
        </w:rPr>
        <w:t>et al.</w:t>
      </w:r>
      <w:r w:rsidRPr="00191494">
        <w:t xml:space="preserve"> 2015; Kadri </w:t>
      </w:r>
      <w:r w:rsidRPr="00191494">
        <w:rPr>
          <w:i/>
        </w:rPr>
        <w:t>et al.</w:t>
      </w:r>
      <w:r w:rsidRPr="00191494">
        <w:t xml:space="preserve"> 2016; Shen </w:t>
      </w:r>
      <w:r w:rsidRPr="00191494">
        <w:rPr>
          <w:i/>
        </w:rPr>
        <w:t>et al.</w:t>
      </w:r>
      <w:r w:rsidRPr="00191494">
        <w:t xml:space="preserve"> 2018), domesticated sheep (Petit </w:t>
      </w:r>
      <w:r w:rsidRPr="00191494">
        <w:rPr>
          <w:i/>
        </w:rPr>
        <w:t>et al.</w:t>
      </w:r>
      <w:r w:rsidRPr="00191494">
        <w:t xml:space="preserve"> 2017), Soay sheep (Johnston </w:t>
      </w:r>
      <w:r w:rsidRPr="00191494">
        <w:rPr>
          <w:i/>
        </w:rPr>
        <w:t>et al.</w:t>
      </w:r>
      <w:r w:rsidRPr="00191494">
        <w:t xml:space="preserve"> 2016), and red deer (Johnston </w:t>
      </w:r>
      <w:r w:rsidRPr="00191494">
        <w:rPr>
          <w:i/>
        </w:rPr>
        <w:t>et al.</w:t>
      </w:r>
      <w:r w:rsidRPr="00191494">
        <w:t xml:space="preserve"> 2018). Variants in several of these genes correlate with recombination rate in multiple species, including: </w:t>
      </w:r>
      <w:r w:rsidRPr="00191494">
        <w:rPr>
          <w:i/>
        </w:rPr>
        <w:t>Rnf212</w:t>
      </w:r>
      <w:r w:rsidRPr="00191494">
        <w:t xml:space="preserve"> (Kong </w:t>
      </w:r>
      <w:r w:rsidRPr="00191494">
        <w:rPr>
          <w:i/>
        </w:rPr>
        <w:t>et al.</w:t>
      </w:r>
      <w:r w:rsidRPr="00191494">
        <w:t xml:space="preserve"> 2008; Chowdhury </w:t>
      </w:r>
      <w:r w:rsidRPr="00191494">
        <w:rPr>
          <w:i/>
        </w:rPr>
        <w:t>et al.</w:t>
      </w:r>
      <w:r w:rsidRPr="00191494">
        <w:t xml:space="preserve"> 2009; Fledel-Alon </w:t>
      </w:r>
      <w:r w:rsidRPr="00191494">
        <w:rPr>
          <w:i/>
        </w:rPr>
        <w:t>et al.</w:t>
      </w:r>
      <w:r w:rsidRPr="00191494">
        <w:t xml:space="preserve"> 2011; Sandor </w:t>
      </w:r>
      <w:r w:rsidRPr="00191494">
        <w:rPr>
          <w:i/>
        </w:rPr>
        <w:t>et al.</w:t>
      </w:r>
      <w:r w:rsidRPr="00191494">
        <w:t xml:space="preserve"> 2012; Johnston </w:t>
      </w:r>
      <w:r w:rsidRPr="00191494">
        <w:rPr>
          <w:i/>
        </w:rPr>
        <w:t>et al.</w:t>
      </w:r>
      <w:r w:rsidRPr="00191494">
        <w:t xml:space="preserve"> 2016; Kadri </w:t>
      </w:r>
      <w:r w:rsidRPr="00191494">
        <w:rPr>
          <w:i/>
        </w:rPr>
        <w:t>et al.</w:t>
      </w:r>
      <w:r w:rsidRPr="00191494">
        <w:t xml:space="preserve"> 2016; Petit </w:t>
      </w:r>
      <w:r w:rsidRPr="00191494">
        <w:rPr>
          <w:i/>
        </w:rPr>
        <w:t>et al.</w:t>
      </w:r>
      <w:r w:rsidRPr="00191494">
        <w:t xml:space="preserve"> 2017), </w:t>
      </w:r>
      <w:r w:rsidRPr="00191494">
        <w:rPr>
          <w:i/>
        </w:rPr>
        <w:t>Rnf212B</w:t>
      </w:r>
      <w:r w:rsidRPr="00191494">
        <w:t xml:space="preserve"> (Johnston </w:t>
      </w:r>
      <w:r w:rsidRPr="00191494">
        <w:rPr>
          <w:i/>
        </w:rPr>
        <w:t>et al.</w:t>
      </w:r>
      <w:r w:rsidRPr="00191494">
        <w:t xml:space="preserve"> 2016, 2018; Kadri </w:t>
      </w:r>
      <w:r w:rsidRPr="00191494">
        <w:rPr>
          <w:i/>
        </w:rPr>
        <w:t>et al.</w:t>
      </w:r>
      <w:r w:rsidRPr="00191494">
        <w:t xml:space="preserve"> 2016), </w:t>
      </w:r>
      <w:r w:rsidRPr="00191494">
        <w:rPr>
          <w:i/>
        </w:rPr>
        <w:t>Rec8</w:t>
      </w:r>
      <w:r w:rsidRPr="00191494">
        <w:t xml:space="preserve"> (Sandor </w:t>
      </w:r>
      <w:r w:rsidRPr="00191494">
        <w:rPr>
          <w:i/>
        </w:rPr>
        <w:t>et al.</w:t>
      </w:r>
      <w:r w:rsidRPr="00191494">
        <w:t xml:space="preserve"> 2012; Johnston </w:t>
      </w:r>
      <w:r w:rsidRPr="00191494">
        <w:rPr>
          <w:i/>
        </w:rPr>
        <w:t>et al.</w:t>
      </w:r>
      <w:r w:rsidRPr="00191494">
        <w:t xml:space="preserve"> 2016, 2018), </w:t>
      </w:r>
      <w:r w:rsidRPr="00191494">
        <w:rPr>
          <w:i/>
        </w:rPr>
        <w:t>Hei10/Ccnb1ip1</w:t>
      </w:r>
      <w:r w:rsidRPr="00191494">
        <w:t xml:space="preserve"> (Kong </w:t>
      </w:r>
      <w:r w:rsidRPr="00191494">
        <w:rPr>
          <w:i/>
        </w:rPr>
        <w:t>et al.</w:t>
      </w:r>
      <w:r w:rsidRPr="00191494">
        <w:t xml:space="preserve"> 2014; Petit </w:t>
      </w:r>
      <w:r w:rsidRPr="00191494">
        <w:rPr>
          <w:i/>
        </w:rPr>
        <w:t>et al.</w:t>
      </w:r>
      <w:r w:rsidRPr="00191494">
        <w:t xml:space="preserve"> 2017), </w:t>
      </w:r>
      <w:r w:rsidRPr="00191494">
        <w:rPr>
          <w:i/>
        </w:rPr>
        <w:t>Msh4</w:t>
      </w:r>
      <w:r w:rsidRPr="00191494">
        <w:t xml:space="preserve"> (Kong </w:t>
      </w:r>
      <w:r w:rsidRPr="00191494">
        <w:rPr>
          <w:i/>
        </w:rPr>
        <w:t>et al.</w:t>
      </w:r>
      <w:r w:rsidRPr="00191494">
        <w:t xml:space="preserve"> 2014; Ma </w:t>
      </w:r>
      <w:r w:rsidRPr="00191494">
        <w:rPr>
          <w:i/>
        </w:rPr>
        <w:t>et al.</w:t>
      </w:r>
      <w:r w:rsidRPr="00191494">
        <w:t xml:space="preserve"> 2015; Kadri </w:t>
      </w:r>
      <w:r w:rsidRPr="00191494">
        <w:rPr>
          <w:i/>
        </w:rPr>
        <w:t>et al.</w:t>
      </w:r>
      <w:r w:rsidRPr="00191494">
        <w:t xml:space="preserve"> 2016; Shen </w:t>
      </w:r>
      <w:r w:rsidRPr="00191494">
        <w:rPr>
          <w:i/>
        </w:rPr>
        <w:t>et al.</w:t>
      </w:r>
      <w:r w:rsidRPr="00191494">
        <w:t xml:space="preserve"> 2018), </w:t>
      </w:r>
      <w:r w:rsidRPr="00191494">
        <w:rPr>
          <w:i/>
        </w:rPr>
        <w:t>Cplx1</w:t>
      </w:r>
      <w:r w:rsidRPr="00191494">
        <w:t xml:space="preserve"> (Kong </w:t>
      </w:r>
      <w:r w:rsidRPr="00191494">
        <w:rPr>
          <w:i/>
        </w:rPr>
        <w:t>et al.</w:t>
      </w:r>
      <w:r w:rsidRPr="00191494">
        <w:t xml:space="preserve"> 2014; Ma </w:t>
      </w:r>
      <w:r w:rsidRPr="00191494">
        <w:rPr>
          <w:i/>
        </w:rPr>
        <w:t>et al.</w:t>
      </w:r>
      <w:r w:rsidRPr="00191494">
        <w:t xml:space="preserve"> 2015; Johnston </w:t>
      </w:r>
      <w:r w:rsidRPr="00191494">
        <w:rPr>
          <w:i/>
        </w:rPr>
        <w:t>et al.</w:t>
      </w:r>
      <w:r w:rsidRPr="00191494">
        <w:t xml:space="preserve"> 2016; Shen </w:t>
      </w:r>
      <w:r w:rsidRPr="00191494">
        <w:rPr>
          <w:i/>
        </w:rPr>
        <w:t>et al.</w:t>
      </w:r>
      <w:r w:rsidRPr="00191494">
        <w:t xml:space="preserve"> 2018) and </w:t>
      </w:r>
      <w:r w:rsidRPr="00191494">
        <w:rPr>
          <w:i/>
        </w:rPr>
        <w:t>Prdm9</w:t>
      </w:r>
      <w:r w:rsidRPr="00191494">
        <w:t xml:space="preserve"> (Fledel-Alon </w:t>
      </w:r>
      <w:r w:rsidRPr="00191494">
        <w:rPr>
          <w:i/>
        </w:rPr>
        <w:t>et al.</w:t>
      </w:r>
      <w:r w:rsidRPr="00191494">
        <w:t xml:space="preserve"> 2011; Sandor </w:t>
      </w:r>
      <w:r w:rsidRPr="00191494">
        <w:rPr>
          <w:i/>
        </w:rPr>
        <w:t>et al.</w:t>
      </w:r>
      <w:r w:rsidRPr="00191494">
        <w:t xml:space="preserve"> 2012; Kong </w:t>
      </w:r>
      <w:r w:rsidRPr="00191494">
        <w:rPr>
          <w:i/>
        </w:rPr>
        <w:t>et al.</w:t>
      </w:r>
      <w:r w:rsidRPr="00191494">
        <w:t xml:space="preserve"> 2014; Ma </w:t>
      </w:r>
      <w:r w:rsidRPr="00191494">
        <w:rPr>
          <w:i/>
        </w:rPr>
        <w:t>et al.</w:t>
      </w:r>
      <w:r w:rsidRPr="00191494">
        <w:t xml:space="preserve"> 2015; Shen </w:t>
      </w:r>
      <w:r w:rsidRPr="00191494">
        <w:rPr>
          <w:i/>
        </w:rPr>
        <w:t>et al.</w:t>
      </w:r>
      <w:r w:rsidRPr="00191494">
        <w:t xml:space="preserve"> 2018).</w:t>
      </w:r>
    </w:p>
    <w:p w:rsidR="004E141E" w:rsidRPr="00191494" w:rsidRDefault="00527CA4" w:rsidP="00527CA4">
      <w:pPr>
        <w:pStyle w:val="BodyText"/>
        <w:spacing w:line="360" w:lineRule="auto"/>
      </w:pPr>
      <w:r w:rsidRPr="00191494">
        <w:lastRenderedPageBreak/>
        <w:t xml:space="preserve">In contrast, the genetics of recombination rate variation among species remains poorly understood. Divergence at the di-cistronic gene </w:t>
      </w:r>
      <w:r w:rsidRPr="00191494">
        <w:rPr>
          <w:i/>
        </w:rPr>
        <w:t>mei-217/mei-218</w:t>
      </w:r>
      <w:r w:rsidRPr="00191494">
        <w:t xml:space="preserve"> explains much of the disparity in genetic map length between </w:t>
      </w:r>
      <w:r w:rsidRPr="00191494">
        <w:rPr>
          <w:i/>
        </w:rPr>
        <w:t>D. melanogaster</w:t>
      </w:r>
      <w:r w:rsidRPr="00191494">
        <w:t xml:space="preserve"> and </w:t>
      </w:r>
      <w:r w:rsidRPr="00191494">
        <w:rPr>
          <w:i/>
        </w:rPr>
        <w:t>D. mauritiana</w:t>
      </w:r>
      <w:r w:rsidRPr="00191494">
        <w:t xml:space="preserve"> (Brand </w:t>
      </w:r>
      <w:r w:rsidRPr="00191494">
        <w:rPr>
          <w:i/>
        </w:rPr>
        <w:t>et al.</w:t>
      </w:r>
      <w:r w:rsidRPr="00191494">
        <w:t xml:space="preserve"> 2018). </w:t>
      </w:r>
      <w:r w:rsidRPr="00191494">
        <w:rPr>
          <w:i/>
        </w:rPr>
        <w:t>mei-217/mei-218</w:t>
      </w:r>
      <w:r w:rsidRPr="00191494">
        <w:t xml:space="preserve"> is the only gene known to confer a recombination rate difference between species, though quantitative trait loci that contribute to shifts in rate among subspecies of house mice have been identified (Dumont and Payseur 2010; Murdoch </w:t>
      </w:r>
      <w:r w:rsidRPr="00191494">
        <w:rPr>
          <w:i/>
        </w:rPr>
        <w:t>et al.</w:t>
      </w:r>
      <w:r w:rsidRPr="00191494">
        <w:t xml:space="preserve"> 2010; Balcova </w:t>
      </w:r>
      <w:r w:rsidRPr="00191494">
        <w:rPr>
          <w:i/>
        </w:rPr>
        <w:t>et al.</w:t>
      </w:r>
      <w:r w:rsidRPr="00191494">
        <w:t xml:space="preserve"> 2016).</w:t>
      </w:r>
    </w:p>
    <w:p w:rsidR="004E141E" w:rsidRPr="00191494" w:rsidRDefault="00527CA4" w:rsidP="00527CA4">
      <w:pPr>
        <w:pStyle w:val="BodyText"/>
        <w:spacing w:line="360" w:lineRule="auto"/>
      </w:pPr>
      <w:r w:rsidRPr="00191494">
        <w:t xml:space="preserve">One strategy for understanding how species diverge in recombination rate is to inspect patterns of molecular evolution at genes involved in the recombination pathway. This approach incorporates knowledge of the molecular and cellular determinants of recombination and is motivated by successful examples. </w:t>
      </w:r>
      <w:r w:rsidRPr="00191494">
        <w:rPr>
          <w:i/>
        </w:rPr>
        <w:t>mei-217/mei-218</w:t>
      </w:r>
      <w:r w:rsidRPr="00191494">
        <w:t xml:space="preserve"> was targeted for functional analysis based on its profile of rapid evolution between </w:t>
      </w:r>
      <w:r w:rsidRPr="00191494">
        <w:rPr>
          <w:i/>
        </w:rPr>
        <w:t>D. melanogaster</w:t>
      </w:r>
      <w:r w:rsidRPr="00191494">
        <w:t xml:space="preserve"> and </w:t>
      </w:r>
      <w:r w:rsidRPr="00191494">
        <w:rPr>
          <w:i/>
        </w:rPr>
        <w:t>D. mauritiana</w:t>
      </w:r>
      <w:r w:rsidRPr="00191494">
        <w:t xml:space="preserve"> (Brand </w:t>
      </w:r>
      <w:r w:rsidRPr="00191494">
        <w:rPr>
          <w:i/>
        </w:rPr>
        <w:t>et al.</w:t>
      </w:r>
      <w:r w:rsidRPr="00191494">
        <w:t xml:space="preserve"> 2018). </w:t>
      </w:r>
      <w:r w:rsidRPr="00191494">
        <w:rPr>
          <w:i/>
        </w:rPr>
        <w:t>Prdm9</w:t>
      </w:r>
      <w:r w:rsidRPr="00191494">
        <w:t xml:space="preserve">, a protein that positions recombination hotspots in house mice and humans through histone methylation (Myers </w:t>
      </w:r>
      <w:r w:rsidRPr="00191494">
        <w:rPr>
          <w:i/>
        </w:rPr>
        <w:t>et al.</w:t>
      </w:r>
      <w:r w:rsidRPr="00191494">
        <w:t xml:space="preserve"> 2010; Parvanov </w:t>
      </w:r>
      <w:r w:rsidRPr="00191494">
        <w:rPr>
          <w:i/>
        </w:rPr>
        <w:t>et al.</w:t>
      </w:r>
      <w:r w:rsidRPr="00191494">
        <w:t xml:space="preserve"> 2010; Grey </w:t>
      </w:r>
      <w:r w:rsidRPr="00191494">
        <w:rPr>
          <w:i/>
        </w:rPr>
        <w:t>et al.</w:t>
      </w:r>
      <w:r w:rsidRPr="00191494">
        <w:t xml:space="preserve"> 2011, Paigen2018; 2018), shows accelerated divergence across mammals (Oliver </w:t>
      </w:r>
      <w:r w:rsidRPr="00191494">
        <w:rPr>
          <w:i/>
        </w:rPr>
        <w:t>et al.</w:t>
      </w:r>
      <w:r w:rsidRPr="00191494">
        <w:t xml:space="preserve"> 2009). The rapid evolution of </w:t>
      </w:r>
      <w:r w:rsidRPr="00191494">
        <w:rPr>
          <w:i/>
        </w:rPr>
        <w:t>Prdm9</w:t>
      </w:r>
      <w:r w:rsidRPr="00191494">
        <w:t xml:space="preserve"> – which localizes to its zinc-finger DNA binding domain (Oliver </w:t>
      </w:r>
      <w:r w:rsidRPr="00191494">
        <w:rPr>
          <w:i/>
        </w:rPr>
        <w:t>et al.</w:t>
      </w:r>
      <w:r w:rsidRPr="00191494">
        <w:t xml:space="preserve"> 2009) – appears to be driven by selective pressure to recognize new hotpot motifs as old ones are destroyed via biased gene conversion (Myers </w:t>
      </w:r>
      <w:r w:rsidRPr="00191494">
        <w:rPr>
          <w:i/>
        </w:rPr>
        <w:t>et al.</w:t>
      </w:r>
      <w:r w:rsidRPr="00191494">
        <w:t xml:space="preserve"> 2010; Ubeda and Wilkins 2011; Lesecque </w:t>
      </w:r>
      <w:r w:rsidRPr="00191494">
        <w:rPr>
          <w:i/>
        </w:rPr>
        <w:t>et al.</w:t>
      </w:r>
      <w:r w:rsidRPr="00191494">
        <w:t xml:space="preserve"> 2014; Latrille </w:t>
      </w:r>
      <w:r w:rsidRPr="00191494">
        <w:rPr>
          <w:i/>
        </w:rPr>
        <w:t>et al.</w:t>
      </w:r>
      <w:r w:rsidRPr="00191494">
        <w:t xml:space="preserve"> 2017). Although these examples demonstrate the promise of signatures of molecular evolution for illuminating recombination rate differences between species, patterns of divergence have yet to be reported for most genes involved in meiotic recombination.</w:t>
      </w:r>
    </w:p>
    <w:p w:rsidR="004E141E" w:rsidRPr="00191494" w:rsidRDefault="00527CA4" w:rsidP="00527CA4">
      <w:pPr>
        <w:pStyle w:val="BodyText"/>
        <w:spacing w:line="360" w:lineRule="auto"/>
      </w:pPr>
      <w:r w:rsidRPr="00191494">
        <w:t xml:space="preserve">Mammals provide a useful system for dissecting the molecular evolution of the recombination pathway for several reasons. First, the evolution of recombination rate has been measured along the mammalian phylogeny (Dumont and Payseur 2008; Segura </w:t>
      </w:r>
      <w:r w:rsidRPr="00191494">
        <w:rPr>
          <w:i/>
        </w:rPr>
        <w:t>et al.</w:t>
      </w:r>
      <w:r w:rsidRPr="00191494">
        <w:t xml:space="preserve"> 2013). Second, recombination rate variation has been associated with specific genes in mammalian populations (Kong </w:t>
      </w:r>
      <w:r w:rsidRPr="00191494">
        <w:rPr>
          <w:i/>
        </w:rPr>
        <w:t>et al.</w:t>
      </w:r>
      <w:r w:rsidRPr="00191494">
        <w:t xml:space="preserve"> 2008, 2014; Chowdhury </w:t>
      </w:r>
      <w:r w:rsidRPr="00191494">
        <w:rPr>
          <w:i/>
        </w:rPr>
        <w:t>et al.</w:t>
      </w:r>
      <w:r w:rsidRPr="00191494">
        <w:t xml:space="preserve"> 2009; Sandor </w:t>
      </w:r>
      <w:r w:rsidRPr="00191494">
        <w:rPr>
          <w:i/>
        </w:rPr>
        <w:t>et al.</w:t>
      </w:r>
      <w:r w:rsidRPr="00191494">
        <w:t xml:space="preserve"> 2012; Ma </w:t>
      </w:r>
      <w:r w:rsidRPr="00191494">
        <w:rPr>
          <w:i/>
        </w:rPr>
        <w:t>et al.</w:t>
      </w:r>
      <w:r w:rsidRPr="00191494">
        <w:t xml:space="preserve"> 2015; Johnston </w:t>
      </w:r>
      <w:r w:rsidRPr="00191494">
        <w:rPr>
          <w:i/>
        </w:rPr>
        <w:t>et al.</w:t>
      </w:r>
      <w:r w:rsidRPr="00191494">
        <w:t xml:space="preserve"> 2016, 2018; Kadri </w:t>
      </w:r>
      <w:r w:rsidRPr="00191494">
        <w:rPr>
          <w:i/>
        </w:rPr>
        <w:t>et al.</w:t>
      </w:r>
      <w:r w:rsidRPr="00191494">
        <w:t xml:space="preserve"> 2016; Petit </w:t>
      </w:r>
      <w:r w:rsidRPr="00191494">
        <w:rPr>
          <w:i/>
        </w:rPr>
        <w:t>et al.</w:t>
      </w:r>
      <w:r w:rsidRPr="00191494">
        <w:t xml:space="preserve"> 2017; Shen </w:t>
      </w:r>
      <w:r w:rsidRPr="00191494">
        <w:rPr>
          <w:i/>
        </w:rPr>
        <w:t>et al.</w:t>
      </w:r>
      <w:r w:rsidRPr="00191494">
        <w:t xml:space="preserve"> 2018). Third, laboratory mice have proven to be instrumental in the identification and functional characterization of recombination genes (Vries </w:t>
      </w:r>
      <w:r w:rsidRPr="00191494">
        <w:rPr>
          <w:i/>
        </w:rPr>
        <w:t>et al.</w:t>
      </w:r>
      <w:r w:rsidRPr="00191494">
        <w:t xml:space="preserve"> 1999; Baudat </w:t>
      </w:r>
      <w:r w:rsidRPr="00191494">
        <w:rPr>
          <w:i/>
        </w:rPr>
        <w:t>et al.</w:t>
      </w:r>
      <w:r w:rsidRPr="00191494">
        <w:t xml:space="preserve"> 2000; </w:t>
      </w:r>
      <w:r w:rsidRPr="00191494">
        <w:lastRenderedPageBreak/>
        <w:t xml:space="preserve">Romanienko and Camerini-Otero 2000; Yang </w:t>
      </w:r>
      <w:r w:rsidRPr="00191494">
        <w:rPr>
          <w:i/>
        </w:rPr>
        <w:t>et al.</w:t>
      </w:r>
      <w:r w:rsidRPr="00191494">
        <w:t xml:space="preserve"> 2006; Ward </w:t>
      </w:r>
      <w:r w:rsidRPr="00191494">
        <w:rPr>
          <w:i/>
        </w:rPr>
        <w:t>et al.</w:t>
      </w:r>
      <w:r w:rsidRPr="00191494">
        <w:t xml:space="preserve"> 2007; Schramm </w:t>
      </w:r>
      <w:r w:rsidRPr="00191494">
        <w:rPr>
          <w:i/>
        </w:rPr>
        <w:t>et al.</w:t>
      </w:r>
      <w:r w:rsidRPr="00191494">
        <w:t xml:space="preserve"> 2011; Bisig </w:t>
      </w:r>
      <w:r w:rsidRPr="00191494">
        <w:rPr>
          <w:i/>
        </w:rPr>
        <w:t>et al.</w:t>
      </w:r>
      <w:r w:rsidRPr="00191494">
        <w:t xml:space="preserve"> 2012; Bolcun-Filas and Schimenti 2012; La Salle </w:t>
      </w:r>
      <w:r w:rsidRPr="00191494">
        <w:rPr>
          <w:i/>
        </w:rPr>
        <w:t>et al.</w:t>
      </w:r>
      <w:r w:rsidRPr="00191494">
        <w:t xml:space="preserve"> 2012; Kumar </w:t>
      </w:r>
      <w:r w:rsidRPr="00191494">
        <w:rPr>
          <w:i/>
        </w:rPr>
        <w:t>et al.</w:t>
      </w:r>
      <w:r w:rsidRPr="00191494">
        <w:t xml:space="preserve"> 2015; Finsterbusch </w:t>
      </w:r>
      <w:r w:rsidRPr="00191494">
        <w:rPr>
          <w:i/>
        </w:rPr>
        <w:t>et al.</w:t>
      </w:r>
      <w:r w:rsidRPr="00191494">
        <w:t xml:space="preserve"> 2016; Stanzione </w:t>
      </w:r>
      <w:r w:rsidRPr="00191494">
        <w:rPr>
          <w:i/>
        </w:rPr>
        <w:t>et al.</w:t>
      </w:r>
      <w:r w:rsidRPr="00191494">
        <w:t xml:space="preserve"> 2016</w:t>
      </w:r>
      <w:proofErr w:type="gramStart"/>
      <w:r w:rsidRPr="00191494">
        <w:t>) .</w:t>
      </w:r>
      <w:proofErr w:type="gramEnd"/>
    </w:p>
    <w:p w:rsidR="004E141E" w:rsidRPr="00191494" w:rsidRDefault="00527CA4" w:rsidP="00527CA4">
      <w:pPr>
        <w:pStyle w:val="BodyText"/>
        <w:spacing w:line="360" w:lineRule="auto"/>
      </w:pPr>
      <w:r w:rsidRPr="00191494">
        <w:t xml:space="preserve">Work in mice indicates that the mammalian recombination pathway is roughly divided into five major steps, each of which is regulated by a handful of genes. The first step is the formation of hundreds of double strand breaks (DSBs) throughout the genome (Bergerat </w:t>
      </w:r>
      <w:r w:rsidRPr="00191494">
        <w:rPr>
          <w:i/>
        </w:rPr>
        <w:t>et al.</w:t>
      </w:r>
      <w:r w:rsidRPr="00191494">
        <w:t xml:space="preserve"> 1997; Keeney </w:t>
      </w:r>
      <w:r w:rsidRPr="00191494">
        <w:rPr>
          <w:i/>
        </w:rPr>
        <w:t>et al.</w:t>
      </w:r>
      <w:r w:rsidRPr="00191494">
        <w:t xml:space="preserve"> 1997; Baudat </w:t>
      </w:r>
      <w:r w:rsidRPr="00191494">
        <w:rPr>
          <w:i/>
        </w:rPr>
        <w:t>et al.</w:t>
      </w:r>
      <w:r w:rsidRPr="00191494">
        <w:t xml:space="preserve"> 2000; Romanienko and Camerini-Otero 2000; Baudat and Massy 2007; Finsterbusch </w:t>
      </w:r>
      <w:r w:rsidRPr="00191494">
        <w:rPr>
          <w:i/>
        </w:rPr>
        <w:t>et al.</w:t>
      </w:r>
      <w:r w:rsidRPr="00191494">
        <w:t xml:space="preserve"> 2016; Lange </w:t>
      </w:r>
      <w:r w:rsidRPr="00191494">
        <w:rPr>
          <w:i/>
        </w:rPr>
        <w:t>et al.</w:t>
      </w:r>
      <w:r w:rsidRPr="00191494">
        <w:t xml:space="preserve"> 2016). After formation, DSBs are identified, processed, and paired with their corresponding location on the homologous chromosome through the processes of homology search and strand invasion (Keeney 2007; Cloud </w:t>
      </w:r>
      <w:r w:rsidRPr="00191494">
        <w:rPr>
          <w:i/>
        </w:rPr>
        <w:t>et al.</w:t>
      </w:r>
      <w:r w:rsidRPr="00191494">
        <w:t xml:space="preserve"> 2012; Brown and Bishop 2014; Finsterbusch </w:t>
      </w:r>
      <w:r w:rsidRPr="00191494">
        <w:rPr>
          <w:i/>
        </w:rPr>
        <w:t>et al.</w:t>
      </w:r>
      <w:r w:rsidRPr="00191494">
        <w:t xml:space="preserve"> 2016; Kobayashi </w:t>
      </w:r>
      <w:r w:rsidRPr="00191494">
        <w:rPr>
          <w:i/>
        </w:rPr>
        <w:t>et al.</w:t>
      </w:r>
      <w:r w:rsidRPr="00191494">
        <w:t xml:space="preserve"> 2016; Oh </w:t>
      </w:r>
      <w:r w:rsidRPr="00191494">
        <w:rPr>
          <w:i/>
        </w:rPr>
        <w:t>et al.</w:t>
      </w:r>
      <w:r w:rsidRPr="00191494">
        <w:t xml:space="preserve"> 2016; Xu </w:t>
      </w:r>
      <w:r w:rsidRPr="00191494">
        <w:rPr>
          <w:i/>
        </w:rPr>
        <w:t>et al.</w:t>
      </w:r>
      <w:r w:rsidRPr="00191494">
        <w:t xml:space="preserve"> 2017). The pairing of homologous chromosomes is then stabilized by a proteinaceous structure referred to as the synaptonemal complex (SC) (Meuwissen </w:t>
      </w:r>
      <w:r w:rsidRPr="00191494">
        <w:rPr>
          <w:i/>
        </w:rPr>
        <w:t>et al.</w:t>
      </w:r>
      <w:r w:rsidRPr="00191494">
        <w:t xml:space="preserve"> 1992; Schmekel and Daneholt 1995; Costa </w:t>
      </w:r>
      <w:r w:rsidRPr="00191494">
        <w:rPr>
          <w:i/>
        </w:rPr>
        <w:t>et al.</w:t>
      </w:r>
      <w:r w:rsidRPr="00191494">
        <w:t xml:space="preserve"> 2005; Vries </w:t>
      </w:r>
      <w:r w:rsidRPr="00191494">
        <w:rPr>
          <w:i/>
        </w:rPr>
        <w:t>et al.</w:t>
      </w:r>
      <w:r w:rsidRPr="00191494">
        <w:t xml:space="preserve"> 2005; Hamer </w:t>
      </w:r>
      <w:r w:rsidRPr="00191494">
        <w:rPr>
          <w:i/>
        </w:rPr>
        <w:t>et al.</w:t>
      </w:r>
      <w:r w:rsidRPr="00191494">
        <w:t xml:space="preserve"> 2006; Yang </w:t>
      </w:r>
      <w:r w:rsidRPr="00191494">
        <w:rPr>
          <w:i/>
        </w:rPr>
        <w:t>et al.</w:t>
      </w:r>
      <w:r w:rsidRPr="00191494">
        <w:t xml:space="preserve"> 2006; Schramm </w:t>
      </w:r>
      <w:r w:rsidRPr="00191494">
        <w:rPr>
          <w:i/>
        </w:rPr>
        <w:t>et al.</w:t>
      </w:r>
      <w:r w:rsidRPr="00191494">
        <w:t xml:space="preserve"> 2011; Fraune </w:t>
      </w:r>
      <w:r w:rsidRPr="00191494">
        <w:rPr>
          <w:i/>
        </w:rPr>
        <w:t>et al.</w:t>
      </w:r>
      <w:r w:rsidRPr="00191494">
        <w:t xml:space="preserve"> 2014; Hernández-Hernández </w:t>
      </w:r>
      <w:r w:rsidRPr="00191494">
        <w:rPr>
          <w:i/>
        </w:rPr>
        <w:t>et al.</w:t>
      </w:r>
      <w:r w:rsidRPr="00191494">
        <w:t xml:space="preserve"> 2016). The SC also forms a substrate on which the eventual crossover events will take place [</w:t>
      </w:r>
      <w:r w:rsidRPr="00191494">
        <w:rPr>
          <w:b/>
          <w:highlight w:val="yellow"/>
        </w:rPr>
        <w:t>citations</w:t>
      </w:r>
      <w:r w:rsidRPr="00191494">
        <w:t xml:space="preserve">]. It is at this point that a small subset of DSBs is designated to mature into crossovers, leaving the majority of DSBs to be resolved as non-crossovers (Snowden </w:t>
      </w:r>
      <w:r w:rsidRPr="00191494">
        <w:rPr>
          <w:i/>
        </w:rPr>
        <w:t>et al.</w:t>
      </w:r>
      <w:r w:rsidRPr="00191494">
        <w:t xml:space="preserve"> 2004; Yang </w:t>
      </w:r>
      <w:r w:rsidRPr="00191494">
        <w:rPr>
          <w:i/>
        </w:rPr>
        <w:t>et al.</w:t>
      </w:r>
      <w:r w:rsidRPr="00191494">
        <w:t xml:space="preserve"> 2008; Reynolds </w:t>
      </w:r>
      <w:r w:rsidRPr="00191494">
        <w:rPr>
          <w:i/>
        </w:rPr>
        <w:t>et al.</w:t>
      </w:r>
      <w:r w:rsidRPr="00191494">
        <w:t xml:space="preserve"> 2013; Finsterbusch </w:t>
      </w:r>
      <w:r w:rsidRPr="00191494">
        <w:rPr>
          <w:i/>
        </w:rPr>
        <w:t>et al.</w:t>
      </w:r>
      <w:r w:rsidRPr="00191494">
        <w:t xml:space="preserve"> 2016; Rao </w:t>
      </w:r>
      <w:r w:rsidRPr="00191494">
        <w:rPr>
          <w:i/>
        </w:rPr>
        <w:t>et al.</w:t>
      </w:r>
      <w:r w:rsidRPr="00191494">
        <w:t xml:space="preserve"> 2017). Finally, this designation is followed, and each DSB is repaired as a crossover or a non-crossover (Baker </w:t>
      </w:r>
      <w:r w:rsidRPr="00191494">
        <w:rPr>
          <w:i/>
        </w:rPr>
        <w:t>et al.</w:t>
      </w:r>
      <w:r w:rsidRPr="00191494">
        <w:t xml:space="preserve"> 1996; Edelmann </w:t>
      </w:r>
      <w:r w:rsidRPr="00191494">
        <w:rPr>
          <w:i/>
        </w:rPr>
        <w:t>et al.</w:t>
      </w:r>
      <w:r w:rsidRPr="00191494">
        <w:t xml:space="preserve"> 1996; Lipkin </w:t>
      </w:r>
      <w:r w:rsidRPr="00191494">
        <w:rPr>
          <w:i/>
        </w:rPr>
        <w:t>et al.</w:t>
      </w:r>
      <w:r w:rsidRPr="00191494">
        <w:t xml:space="preserve"> 2002; Rogacheva </w:t>
      </w:r>
      <w:r w:rsidRPr="00191494">
        <w:rPr>
          <w:i/>
        </w:rPr>
        <w:t>et al.</w:t>
      </w:r>
      <w:r w:rsidRPr="00191494">
        <w:t xml:space="preserve"> 2014; Xu </w:t>
      </w:r>
      <w:r w:rsidRPr="00191494">
        <w:rPr>
          <w:i/>
        </w:rPr>
        <w:t>et al.</w:t>
      </w:r>
      <w:r w:rsidRPr="00191494">
        <w:t xml:space="preserve"> 2017).</w:t>
      </w:r>
    </w:p>
    <w:p w:rsidR="004E141E" w:rsidRPr="00191494" w:rsidRDefault="00527CA4" w:rsidP="00527CA4">
      <w:pPr>
        <w:pStyle w:val="BodyText"/>
        <w:spacing w:line="360" w:lineRule="auto"/>
      </w:pPr>
      <w:r w:rsidRPr="00191494">
        <w:t>In this article, we examine the molecular evolution of 32 key recombination genes, evenly distributed across each major step in the recombination pathway, in 16 mammalian species spanning Primates, Rodents and Laurasiatherians. In addition to revealing patterns of divergence across diverse mammalian species, we leverage human polymorphism data to make robust evolutionary inferences. Our results provide a comprehensive picture of evolution in the recombination pathway in mammals and identify steps of the pathway most likely to contribute to differences in recombination rate between species.</w:t>
      </w:r>
    </w:p>
    <w:p w:rsidR="004E141E" w:rsidRPr="00191494" w:rsidRDefault="00527CA4" w:rsidP="00527CA4">
      <w:pPr>
        <w:pStyle w:val="Heading2"/>
        <w:spacing w:line="360" w:lineRule="auto"/>
        <w:rPr>
          <w:rFonts w:asciiTheme="minorHAnsi" w:hAnsiTheme="minorHAnsi"/>
          <w:color w:val="000000" w:themeColor="text1"/>
          <w:sz w:val="24"/>
          <w:szCs w:val="24"/>
        </w:rPr>
      </w:pPr>
      <w:bookmarkStart w:id="1" w:name="materials-and-methods"/>
      <w:bookmarkEnd w:id="1"/>
      <w:r w:rsidRPr="00191494">
        <w:rPr>
          <w:rFonts w:asciiTheme="minorHAnsi" w:hAnsiTheme="minorHAnsi"/>
          <w:color w:val="000000" w:themeColor="text1"/>
          <w:sz w:val="24"/>
          <w:szCs w:val="24"/>
        </w:rPr>
        <w:lastRenderedPageBreak/>
        <w:t>Materials and Methods</w:t>
      </w:r>
    </w:p>
    <w:p w:rsidR="004E141E" w:rsidRPr="00191494" w:rsidRDefault="00527CA4" w:rsidP="00527CA4">
      <w:pPr>
        <w:pStyle w:val="Heading3"/>
        <w:spacing w:line="360" w:lineRule="auto"/>
        <w:rPr>
          <w:rFonts w:asciiTheme="minorHAnsi" w:hAnsiTheme="minorHAnsi"/>
          <w:color w:val="000000" w:themeColor="text1"/>
          <w:sz w:val="24"/>
          <w:szCs w:val="24"/>
        </w:rPr>
      </w:pPr>
      <w:bookmarkStart w:id="2" w:name="data-acquisition-processing"/>
      <w:bookmarkEnd w:id="2"/>
      <w:r w:rsidRPr="00191494">
        <w:rPr>
          <w:rFonts w:asciiTheme="minorHAnsi" w:hAnsiTheme="minorHAnsi"/>
          <w:color w:val="000000" w:themeColor="text1"/>
          <w:sz w:val="24"/>
          <w:szCs w:val="24"/>
        </w:rPr>
        <w:t>Data Acquisition &amp; Processing</w:t>
      </w:r>
    </w:p>
    <w:p w:rsidR="004E141E" w:rsidRPr="00191494" w:rsidRDefault="00527CA4" w:rsidP="00527CA4">
      <w:pPr>
        <w:pStyle w:val="FirstParagraph"/>
        <w:spacing w:line="360" w:lineRule="auto"/>
      </w:pPr>
      <w:r w:rsidRPr="00191494">
        <w:t>We selected a focal panel of 32 recombination genes (See Table1). The genes included in this panel were selected to: (1) cover each major step in the recombination pathway as evenly as possible, (2) choose genes that we know are have integral functions in each step, and (3) include genes that have been associated with variation in recombination rate within mammalian populations. Reference sequences were downloaded for each gene from both NCBI and Ensembl (Release-89) [citations].</w:t>
      </w:r>
    </w:p>
    <w:p w:rsidR="004E141E" w:rsidRPr="00191494" w:rsidRDefault="00527CA4" w:rsidP="00527CA4">
      <w:pPr>
        <w:pStyle w:val="BodyText"/>
        <w:spacing w:line="360" w:lineRule="auto"/>
      </w:pPr>
      <w:r w:rsidRPr="00191494">
        <w:t xml:space="preserve">Alternative splicing is widespread and presents a challenge for molecular evolution studies [citations]. We used available testes expression datasets to select the </w:t>
      </w:r>
      <w:r w:rsidR="00191494">
        <w:t>isoform</w:t>
      </w:r>
      <w:r w:rsidRPr="00191494">
        <w:t xml:space="preserve"> expressed in tissues of interest and to validate the computationally imputated annotations for each gene in each species. We downloaded the raw testes expression data for each mammalian species from NCBI GEO (Table S1) [citations]. We converted the SRA files into FASTQ files using SRAtoolkit [citation]. The reads were mapped to an indexed reference genome (Table S2,3) [Bowtie2, citation] using tophat [citation]. The resulting bam files were sorted using Samtools and visualized using IGV 2.4.10 [citations]. This allowed us to: (1) identify the transcript that is expressed in the testes tissue, (2) check the reference transcript for errors, (3) revise the reference transcript based upon the transcript data.</w:t>
      </w:r>
    </w:p>
    <w:p w:rsidR="004E141E" w:rsidRPr="00191494" w:rsidRDefault="00527CA4" w:rsidP="00527CA4">
      <w:pPr>
        <w:pStyle w:val="BodyText"/>
        <w:spacing w:line="360" w:lineRule="auto"/>
      </w:pPr>
      <w:r w:rsidRPr="00191494">
        <w:t>We compared expression data to annotations from both the Ensembl &amp; NCBI [citations]. When both transcripts were identical, we selected he NCBI transcript was the default. Ensembl transcript was used instead when: (1) the NCBI reference sequences was not available for a given gene in a given species, (2) when none of the NCBI matched the expression data, or (3) when there were sequence differences between the two transcripts and the Ensembl transcript was more parsimonious. The use of testes expression data sets was a key data processing step and the inclusion of species in this study was primarily determined by the availability of testes expression data.</w:t>
      </w:r>
    </w:p>
    <w:p w:rsidR="004E141E" w:rsidRPr="00191494" w:rsidRDefault="00527CA4" w:rsidP="00527CA4">
      <w:pPr>
        <w:pStyle w:val="Heading3"/>
        <w:spacing w:line="360" w:lineRule="auto"/>
        <w:rPr>
          <w:rFonts w:asciiTheme="minorHAnsi" w:hAnsiTheme="minorHAnsi"/>
          <w:color w:val="000000" w:themeColor="text1"/>
          <w:sz w:val="24"/>
          <w:szCs w:val="24"/>
        </w:rPr>
      </w:pPr>
      <w:bookmarkStart w:id="3" w:name="phylogenetic-comparative-approach-in-mam"/>
      <w:bookmarkEnd w:id="3"/>
      <w:r w:rsidRPr="00191494">
        <w:rPr>
          <w:rFonts w:asciiTheme="minorHAnsi" w:hAnsiTheme="minorHAnsi"/>
          <w:color w:val="000000" w:themeColor="text1"/>
          <w:sz w:val="24"/>
          <w:szCs w:val="24"/>
        </w:rPr>
        <w:lastRenderedPageBreak/>
        <w:t>Phylogenetic Comparative Approach in Mammals</w:t>
      </w:r>
    </w:p>
    <w:p w:rsidR="004E141E" w:rsidRPr="00191494" w:rsidRDefault="00191494" w:rsidP="00527CA4">
      <w:pPr>
        <w:pStyle w:val="FirstParagraph"/>
        <w:spacing w:line="360" w:lineRule="auto"/>
      </w:pPr>
      <w:r>
        <w:t>For each gene,</w:t>
      </w:r>
      <w:r w:rsidR="00527CA4" w:rsidRPr="00191494">
        <w:t xml:space="preserve"> we conducted a phylogenetic analysis by maximum liklihood (PAML 4.8) to measure the rate of evolution across the mammalian phylogeny and to detect molecular signatures indicative of positive selection [citations]. This approach requires a sequences alignment for each gene and a phylogenetic tree. For each gene, sequences were aligned using Translator X, a codon-based alignment tool powered by MUSCLE v3.8.31 (citations). Each alignment was examined by hand and, as necessary, edited. We selected a species tree for our analyses, based upon our current understanding of the phylogenetic relationship of the mammals included in our study (Figure1) [citations].</w:t>
      </w:r>
    </w:p>
    <w:p w:rsidR="004E141E" w:rsidRPr="00191494" w:rsidRDefault="00527CA4" w:rsidP="00527CA4">
      <w:pPr>
        <w:pStyle w:val="BodyText"/>
        <w:spacing w:line="360" w:lineRule="auto"/>
      </w:pPr>
      <w:r w:rsidRPr="00191494">
        <w:t>Due to the ambiguity in the relationship between Laurasithians and the placement of Tree Shrews, we also inferred the gene trees using MrBayes [citations]. This also allowed us to control for effects of incomplete lineage sorting (ILS) [citations]. The results using the gene trees did not differ in any significant manner and can be found in the supplemental info (Table S4).</w:t>
      </w:r>
    </w:p>
    <w:p w:rsidR="004E141E" w:rsidRPr="00191494" w:rsidRDefault="00527CA4" w:rsidP="00527CA4">
      <w:pPr>
        <w:pStyle w:val="BodyText"/>
        <w:spacing w:line="360" w:lineRule="auto"/>
      </w:pPr>
      <w:r w:rsidRPr="00191494">
        <w:t>For the majority of genes, transcripts from all 16 species were used (19 genes). However, for a number of genes, the chimpanzee and bonobo sequences were identical, in which case only the chimpanzee sequence was included in the analyses (11 genes). In one case, the chimpanzee, bonobo and human sequences were all identical, in which case only the human sequence was included in the analyses. In only a small number of instances, a suitable reference sequences could not be identified for a given species.</w:t>
      </w:r>
    </w:p>
    <w:p w:rsidR="004E141E" w:rsidRPr="00191494" w:rsidRDefault="00527CA4" w:rsidP="00527CA4">
      <w:pPr>
        <w:pStyle w:val="BodyText"/>
        <w:spacing w:line="360" w:lineRule="auto"/>
      </w:pPr>
      <w:r w:rsidRPr="00191494">
        <w:t xml:space="preserve">We estimated rates of synonymous and nonsynonymous substitutions per site using the CODEML program in PAML4.8 (citations). This program </w:t>
      </w:r>
      <w:r w:rsidR="00191494" w:rsidRPr="00191494">
        <w:t>considers</w:t>
      </w:r>
      <w:r w:rsidRPr="00191494">
        <w:t xml:space="preserve"> multiple substitutions per site, different rates of transitions and transversions, and effects of codon usage (citations). Rates of subsitutions were computed for 6 different models: 0,1,2,7,8,8a (Table 2). The fit of each model was compared using a liklihood ratio test and the rates of substitutions are reported for the model of best fit for each gene.</w:t>
      </w:r>
    </w:p>
    <w:p w:rsidR="00527CA4" w:rsidRPr="00191494" w:rsidRDefault="00527CA4" w:rsidP="00527CA4">
      <w:pPr>
        <w:pStyle w:val="BodyText"/>
        <w:spacing w:line="360" w:lineRule="auto"/>
      </w:pPr>
      <w:r w:rsidRPr="00191494">
        <w:t>[</w:t>
      </w:r>
      <w:r w:rsidRPr="00191494">
        <w:rPr>
          <w:highlight w:val="yellow"/>
        </w:rPr>
        <w:t>TURN INTO TABLE</w:t>
      </w:r>
      <w:r w:rsidRPr="00191494">
        <w:t xml:space="preserve">] (1) Comparison 1: Model 0 - one dN/dS ratio for all sites (&lt;1); Model 1 - two dN/dS ratios (&lt;1, =1); Model 2 - three dN/dS ratios (&lt;1, =1, &gt;1). (2) Comparison 2: </w:t>
      </w:r>
      <w:r w:rsidRPr="00191494">
        <w:lastRenderedPageBreak/>
        <w:t>Model 7 - beta distribution of 10 dN/dS values, all between 0 &amp; 1; Model 8 - beta distribution of 10 dN/dS values, all between 0 &amp; 1, plus 11th category &gt; 1. (3) Comparison 3: Model 8 - beta distribution of 10 dN/dS values, all between 0 &amp; 1, plus 11th category &gt; 1; Model 8a - beta distribution of 5 dN/dS values, all between 0 &amp; 1, plus 6th category =1.</w:t>
      </w:r>
    </w:p>
    <w:p w:rsidR="00527CA4" w:rsidRPr="00191494" w:rsidRDefault="00527CA4" w:rsidP="00527CA4">
      <w:pPr>
        <w:pStyle w:val="Heading3"/>
        <w:spacing w:line="360" w:lineRule="auto"/>
        <w:rPr>
          <w:rFonts w:asciiTheme="minorHAnsi" w:hAnsiTheme="minorHAnsi"/>
          <w:color w:val="000000" w:themeColor="text1"/>
          <w:sz w:val="24"/>
          <w:szCs w:val="24"/>
        </w:rPr>
      </w:pPr>
      <w:r w:rsidRPr="00191494">
        <w:rPr>
          <w:rFonts w:asciiTheme="minorHAnsi" w:hAnsiTheme="minorHAnsi"/>
          <w:color w:val="000000" w:themeColor="text1"/>
          <w:sz w:val="24"/>
          <w:szCs w:val="24"/>
          <w:highlight w:val="yellow"/>
        </w:rPr>
        <w:t>Identifying Signatures</w:t>
      </w:r>
      <w:r w:rsidR="00191494" w:rsidRPr="00191494">
        <w:rPr>
          <w:rFonts w:asciiTheme="minorHAnsi" w:hAnsiTheme="minorHAnsi"/>
          <w:color w:val="000000" w:themeColor="text1"/>
          <w:sz w:val="24"/>
          <w:szCs w:val="24"/>
          <w:highlight w:val="yellow"/>
        </w:rPr>
        <w:t xml:space="preserve"> of Selection</w:t>
      </w:r>
    </w:p>
    <w:p w:rsidR="00527CA4" w:rsidRPr="00191494" w:rsidRDefault="00527CA4" w:rsidP="00527CA4">
      <w:pPr>
        <w:pStyle w:val="FirstParagraph"/>
        <w:spacing w:line="360" w:lineRule="auto"/>
      </w:pPr>
      <w:r w:rsidRPr="00191494">
        <w:t>Model comparison</w:t>
      </w:r>
    </w:p>
    <w:p w:rsidR="00527CA4" w:rsidRPr="00191494" w:rsidRDefault="00527CA4" w:rsidP="00527CA4">
      <w:pPr>
        <w:pStyle w:val="Heading3"/>
        <w:spacing w:line="360" w:lineRule="auto"/>
        <w:rPr>
          <w:rFonts w:asciiTheme="minorHAnsi" w:hAnsiTheme="minorHAnsi"/>
          <w:color w:val="000000" w:themeColor="text1"/>
          <w:sz w:val="24"/>
          <w:szCs w:val="24"/>
        </w:rPr>
      </w:pPr>
      <w:bookmarkStart w:id="4" w:name="multinucleotide-mutations"/>
      <w:bookmarkEnd w:id="4"/>
      <w:r w:rsidRPr="00191494">
        <w:rPr>
          <w:rFonts w:asciiTheme="minorHAnsi" w:hAnsiTheme="minorHAnsi"/>
          <w:color w:val="000000" w:themeColor="text1"/>
          <w:sz w:val="24"/>
          <w:szCs w:val="24"/>
        </w:rPr>
        <w:t>Multi</w:t>
      </w:r>
      <w:r w:rsidR="00362C9E" w:rsidRPr="00191494">
        <w:rPr>
          <w:rFonts w:asciiTheme="minorHAnsi" w:hAnsiTheme="minorHAnsi"/>
          <w:color w:val="000000" w:themeColor="text1"/>
          <w:sz w:val="24"/>
          <w:szCs w:val="24"/>
        </w:rPr>
        <w:t>-</w:t>
      </w:r>
      <w:r w:rsidRPr="00191494">
        <w:rPr>
          <w:rFonts w:asciiTheme="minorHAnsi" w:hAnsiTheme="minorHAnsi"/>
          <w:color w:val="000000" w:themeColor="text1"/>
          <w:sz w:val="24"/>
          <w:szCs w:val="24"/>
        </w:rPr>
        <w:t>nucleotide Mutations</w:t>
      </w:r>
    </w:p>
    <w:p w:rsidR="00527CA4" w:rsidRPr="00191494" w:rsidRDefault="00527CA4" w:rsidP="00527CA4">
      <w:pPr>
        <w:pStyle w:val="FirstParagraph"/>
        <w:spacing w:line="360" w:lineRule="auto"/>
      </w:pPr>
      <w:r w:rsidRPr="00191494">
        <w:t xml:space="preserve">Multi-Nucleotide Mutations (MNMs) occur when two mutations happen simultaneously in close proximity (non-independent) [citations]. MNMs violate the assumption of PAMLs maximum likelihood model, which assumes that the probability of two simultaneous mutations in the same codon is zero [citations]. Recent work has shown that MNMs can frequently result in false positive signatures of positive selection in branch-site models in </w:t>
      </w:r>
      <w:proofErr w:type="spellStart"/>
      <w:r w:rsidRPr="00191494">
        <w:t>HyPhy</w:t>
      </w:r>
      <w:proofErr w:type="spellEnd"/>
      <w:r w:rsidRPr="00191494">
        <w:t xml:space="preserve"> [citations]. While we are not using branch-site models, the possibility remains that MNMs could be contributing to the signature of positive selection we are observing in some recombination genes. It is not possible to identify MNMs in our dataset, but we can identify codons with multiple differences (CMDs) that are likely to have arisen on a single branch in the phylogeny. We removed all CMDs that putatively arose on a single branch and then re-analyzed the subset of genes that exhibited a significant signature of positive selection in our original analyses.</w:t>
      </w:r>
    </w:p>
    <w:p w:rsidR="00527CA4" w:rsidRPr="00191494" w:rsidRDefault="00527CA4" w:rsidP="00527CA4">
      <w:pPr>
        <w:pStyle w:val="BodyText"/>
        <w:spacing w:line="360" w:lineRule="auto"/>
      </w:pPr>
      <w:r w:rsidRPr="00191494">
        <w:t xml:space="preserve">To identify CMDs, we used PAML to reconstruct the ancestral sequence at each node in the phylogeny. For the reconstruction, Model 8 was chosen because we were specifically analyzing genes with a significant signature of positives selection when comparing Model 7 &amp; Model 8. From the ancestrally reconstructed sequences, we identified any codons in which PAML inferred more than one substitution on a single branch. All identified CMDs were removed from the sequences in which they occurred. For example, if a CMD was identified in an external branch, that codon would be replaced with ‘---’ only in the sequence of that species. If a CMD was inferred on an internal branch, the codon would be </w:t>
      </w:r>
      <w:r w:rsidRPr="00191494">
        <w:lastRenderedPageBreak/>
        <w:t>replaced with ‘---’ in all species connected to that internal branch. We re-ran our analyses in PAML with the sequences in which all CMDs were removed.</w:t>
      </w:r>
    </w:p>
    <w:p w:rsidR="004E141E" w:rsidRPr="00191494" w:rsidRDefault="00527CA4" w:rsidP="00527CA4">
      <w:pPr>
        <w:pStyle w:val="Heading3"/>
        <w:spacing w:line="360" w:lineRule="auto"/>
        <w:rPr>
          <w:rFonts w:asciiTheme="minorHAnsi" w:hAnsiTheme="minorHAnsi"/>
          <w:color w:val="000000" w:themeColor="text1"/>
          <w:sz w:val="24"/>
          <w:szCs w:val="24"/>
        </w:rPr>
      </w:pPr>
      <w:bookmarkStart w:id="5" w:name="polymorphism-divergence-in-the-primate-l"/>
      <w:bookmarkEnd w:id="5"/>
      <w:r w:rsidRPr="00191494">
        <w:rPr>
          <w:rFonts w:asciiTheme="minorHAnsi" w:hAnsiTheme="minorHAnsi"/>
          <w:color w:val="000000" w:themeColor="text1"/>
          <w:sz w:val="24"/>
          <w:szCs w:val="24"/>
          <w:highlight w:val="yellow"/>
        </w:rPr>
        <w:t>Polymorphism &amp; Divergence in the Primate Lineage</w:t>
      </w:r>
    </w:p>
    <w:p w:rsidR="004E141E" w:rsidRPr="00191494" w:rsidRDefault="00527CA4" w:rsidP="00527CA4">
      <w:pPr>
        <w:pStyle w:val="FirstParagraph"/>
        <w:spacing w:line="360" w:lineRule="auto"/>
      </w:pPr>
      <w:r w:rsidRPr="00191494">
        <w:t>Human polymorphism data was downloaded from ExAC database.</w:t>
      </w:r>
    </w:p>
    <w:p w:rsidR="004E141E" w:rsidRPr="00191494" w:rsidRDefault="00527CA4" w:rsidP="00527CA4">
      <w:pPr>
        <w:pStyle w:val="BodyText"/>
        <w:spacing w:line="360" w:lineRule="auto"/>
      </w:pPr>
      <w:r w:rsidRPr="00191494">
        <w:t>Not available for 3 genes. Issues with ExAC data for: RNF212, MEI4 (and REC8)?</w:t>
      </w:r>
    </w:p>
    <w:p w:rsidR="004E141E" w:rsidRPr="00191494" w:rsidRDefault="00527CA4" w:rsidP="00527CA4">
      <w:pPr>
        <w:pStyle w:val="BodyText"/>
        <w:spacing w:line="360" w:lineRule="auto"/>
      </w:pPr>
      <w:r w:rsidRPr="00191494">
        <w:t>Pairwise divergence between humans and macaques was calculated using YN00 package in PAML.</w:t>
      </w:r>
    </w:p>
    <w:p w:rsidR="004E141E" w:rsidRPr="00191494" w:rsidRDefault="00527CA4" w:rsidP="00527CA4">
      <w:pPr>
        <w:pStyle w:val="BodyText"/>
        <w:spacing w:line="360" w:lineRule="auto"/>
      </w:pPr>
      <w:r w:rsidRPr="00191494">
        <w:t>Compared polymorphism within humans to divergence between human and macaques using the McDonald-Kreitman test.</w:t>
      </w:r>
    </w:p>
    <w:p w:rsidR="00527CA4" w:rsidRPr="00191494" w:rsidRDefault="00527CA4">
      <w:bookmarkStart w:id="6" w:name="identifying-signatures"/>
      <w:bookmarkStart w:id="7" w:name="results"/>
      <w:bookmarkEnd w:id="6"/>
      <w:bookmarkEnd w:id="7"/>
      <w:r w:rsidRPr="00191494">
        <w:br w:type="page"/>
      </w:r>
    </w:p>
    <w:p w:rsidR="004E141E" w:rsidRPr="00191494" w:rsidRDefault="00527CA4">
      <w:pPr>
        <w:pStyle w:val="BodyText"/>
      </w:pPr>
      <w:r w:rsidRPr="00191494">
        <w:rPr>
          <w:b/>
        </w:rPr>
        <w:lastRenderedPageBreak/>
        <w:t xml:space="preserve">Table </w:t>
      </w:r>
      <w:proofErr w:type="gramStart"/>
      <w:r w:rsidRPr="00191494">
        <w:rPr>
          <w:b/>
        </w:rPr>
        <w:t>1</w:t>
      </w:r>
      <w:r w:rsidRPr="00191494">
        <w:t xml:space="preserve"> :</w:t>
      </w:r>
      <w:proofErr w:type="gramEnd"/>
      <w:r w:rsidRPr="00191494">
        <w:t xml:space="preserve"> </w:t>
      </w:r>
      <w:r w:rsidRPr="00191494">
        <w:rPr>
          <w:highlight w:val="yellow"/>
        </w:rPr>
        <w:t>Recombination Genes</w:t>
      </w:r>
    </w:p>
    <w:tbl>
      <w:tblPr>
        <w:tblStyle w:val="PlainTable3"/>
        <w:tblW w:w="5000" w:type="pct"/>
        <w:tblLook w:val="07E0" w:firstRow="1" w:lastRow="1" w:firstColumn="1" w:lastColumn="1" w:noHBand="1" w:noVBand="1"/>
      </w:tblPr>
      <w:tblGrid>
        <w:gridCol w:w="1281"/>
        <w:gridCol w:w="6191"/>
        <w:gridCol w:w="1882"/>
        <w:gridCol w:w="222"/>
      </w:tblGrid>
      <w:tr w:rsidR="004E141E" w:rsidRPr="00191494" w:rsidTr="00527CA4">
        <w:trPr>
          <w:gridAfter w:val="1"/>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4E141E" w:rsidRPr="00191494" w:rsidRDefault="00527CA4">
            <w:pPr>
              <w:pStyle w:val="Compact"/>
            </w:pPr>
            <w:r w:rsidRPr="00191494">
              <w:t>Gene</w:t>
            </w:r>
          </w:p>
        </w:tc>
        <w:tc>
          <w:tcPr>
            <w:tcW w:w="0" w:type="auto"/>
          </w:tcPr>
          <w:p w:rsidR="004E141E" w:rsidRPr="00191494" w:rsidRDefault="00527CA4">
            <w:pPr>
              <w:pStyle w:val="Compact"/>
              <w:cnfStyle w:val="100000000000" w:firstRow="1" w:lastRow="0" w:firstColumn="0" w:lastColumn="0" w:oddVBand="0" w:evenVBand="0" w:oddHBand="0" w:evenHBand="0" w:firstRowFirstColumn="0" w:firstRowLastColumn="0" w:lastRowFirstColumn="0" w:lastRowLastColumn="0"/>
            </w:pPr>
            <w:r w:rsidRPr="00191494">
              <w:t>Function</w:t>
            </w:r>
          </w:p>
        </w:tc>
        <w:tc>
          <w:tcPr>
            <w:cnfStyle w:val="000100001000" w:firstRow="0" w:lastRow="0" w:firstColumn="0" w:lastColumn="1" w:oddVBand="0" w:evenVBand="0" w:oddHBand="0" w:evenHBand="0" w:firstRowFirstColumn="0" w:firstRowLastColumn="1" w:lastRowFirstColumn="0" w:lastRowLastColumn="0"/>
            <w:tcW w:w="0" w:type="auto"/>
          </w:tcPr>
          <w:p w:rsidR="004E141E" w:rsidRPr="00191494" w:rsidRDefault="00527CA4">
            <w:pPr>
              <w:pStyle w:val="Compact"/>
            </w:pPr>
            <w:r w:rsidRPr="00191494">
              <w:t>Meiosis-Specific?</w:t>
            </w:r>
          </w:p>
        </w:tc>
      </w:tr>
      <w:tr w:rsidR="004E141E" w:rsidRPr="00191494" w:rsidTr="00362C9E">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4E141E" w:rsidRPr="00191494" w:rsidRDefault="00527CA4">
            <w:pPr>
              <w:pStyle w:val="Compact"/>
            </w:pPr>
            <w:r w:rsidRPr="00191494">
              <w:t>A)</w:t>
            </w:r>
          </w:p>
        </w:tc>
        <w:tc>
          <w:tcPr>
            <w:tcW w:w="0" w:type="auto"/>
            <w:tcBorders>
              <w:bottom w:val="single" w:sz="4" w:space="0" w:color="auto"/>
            </w:tcBorders>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rPr>
                <w:b/>
              </w:rPr>
              <w:t>DSB Formation</w:t>
            </w:r>
          </w:p>
        </w:tc>
        <w:tc>
          <w:tcPr>
            <w:tcW w:w="0" w:type="auto"/>
            <w:tcBorders>
              <w:bottom w:val="single" w:sz="4" w:space="0" w:color="auto"/>
            </w:tcBorders>
          </w:tcPr>
          <w:p w:rsidR="004E141E" w:rsidRPr="00191494" w:rsidRDefault="004E141E">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4E141E" w:rsidRPr="00191494" w:rsidRDefault="004E141E">
            <w:pPr>
              <w:pStyle w:val="Compact"/>
            </w:pPr>
          </w:p>
        </w:tc>
      </w:tr>
      <w:tr w:rsidR="004E141E" w:rsidRPr="00191494" w:rsidTr="00362C9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4E141E" w:rsidRPr="00191494" w:rsidRDefault="00527CA4">
            <w:pPr>
              <w:pStyle w:val="Compact"/>
              <w:rPr>
                <w:b w:val="0"/>
              </w:rPr>
            </w:pPr>
            <w:r w:rsidRPr="00191494">
              <w:rPr>
                <w:b w:val="0"/>
                <w:i/>
              </w:rPr>
              <w:t>HORMAD1</w:t>
            </w:r>
          </w:p>
        </w:tc>
        <w:tc>
          <w:tcPr>
            <w:tcW w:w="0" w:type="auto"/>
            <w:tcBorders>
              <w:top w:val="single" w:sz="4" w:space="0" w:color="auto"/>
            </w:tcBorders>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proofErr w:type="gramStart"/>
            <w:r w:rsidRPr="00191494">
              <w:t>chromosome axis,</w:t>
            </w:r>
            <w:proofErr w:type="gramEnd"/>
            <w:r w:rsidRPr="00191494">
              <w:t xml:space="preserve"> promotes DSB formation</w:t>
            </w:r>
          </w:p>
        </w:tc>
        <w:tc>
          <w:tcPr>
            <w:tcW w:w="0" w:type="auto"/>
            <w:tcBorders>
              <w:top w:val="single" w:sz="4" w:space="0" w:color="auto"/>
            </w:tcBorders>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Yes</w:t>
            </w:r>
          </w:p>
        </w:tc>
        <w:tc>
          <w:tcPr>
            <w:cnfStyle w:val="000100000000" w:firstRow="0" w:lastRow="0" w:firstColumn="0" w:lastColumn="1" w:oddVBand="0" w:evenVBand="0" w:oddHBand="0" w:evenHBand="0" w:firstRowFirstColumn="0" w:firstRowLastColumn="0" w:lastRowFirstColumn="0" w:lastRowLastColumn="0"/>
            <w:tcW w:w="0" w:type="auto"/>
          </w:tcPr>
          <w:p w:rsidR="004E141E" w:rsidRPr="00191494" w:rsidRDefault="004E141E">
            <w:pPr>
              <w:pStyle w:val="Compact"/>
            </w:pPr>
          </w:p>
        </w:tc>
      </w:tr>
      <w:tr w:rsidR="004E141E"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4E141E" w:rsidRPr="00191494" w:rsidRDefault="00527CA4">
            <w:pPr>
              <w:pStyle w:val="Compact"/>
              <w:rPr>
                <w:b w:val="0"/>
              </w:rPr>
            </w:pPr>
            <w:r w:rsidRPr="00191494">
              <w:rPr>
                <w:b w:val="0"/>
                <w:i/>
              </w:rPr>
              <w:t>HORMAD2</w:t>
            </w:r>
          </w:p>
        </w:tc>
        <w:tc>
          <w:tcPr>
            <w:tcW w:w="0" w:type="auto"/>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chromosome axis</w:t>
            </w:r>
          </w:p>
        </w:tc>
        <w:tc>
          <w:tcPr>
            <w:tcW w:w="0" w:type="auto"/>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Yes</w:t>
            </w:r>
          </w:p>
        </w:tc>
        <w:tc>
          <w:tcPr>
            <w:cnfStyle w:val="000100000000" w:firstRow="0" w:lastRow="0" w:firstColumn="0" w:lastColumn="1" w:oddVBand="0" w:evenVBand="0" w:oddHBand="0" w:evenHBand="0" w:firstRowFirstColumn="0" w:firstRowLastColumn="0" w:lastRowFirstColumn="0" w:lastRowLastColumn="0"/>
            <w:tcW w:w="0" w:type="auto"/>
          </w:tcPr>
          <w:p w:rsidR="004E141E" w:rsidRPr="00191494" w:rsidRDefault="004E141E">
            <w:pPr>
              <w:pStyle w:val="Compact"/>
            </w:pPr>
          </w:p>
        </w:tc>
      </w:tr>
      <w:tr w:rsidR="004E141E"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4E141E" w:rsidRPr="00191494" w:rsidRDefault="00527CA4">
            <w:pPr>
              <w:pStyle w:val="Compact"/>
              <w:rPr>
                <w:b w:val="0"/>
              </w:rPr>
            </w:pPr>
            <w:r w:rsidRPr="00191494">
              <w:rPr>
                <w:b w:val="0"/>
                <w:i/>
              </w:rPr>
              <w:t>MEI4</w:t>
            </w:r>
          </w:p>
        </w:tc>
        <w:tc>
          <w:tcPr>
            <w:tcW w:w="0" w:type="auto"/>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promotes DSB formation (</w:t>
            </w:r>
            <w:r w:rsidRPr="00191494">
              <w:rPr>
                <w:i/>
              </w:rPr>
              <w:t xml:space="preserve">MCD </w:t>
            </w:r>
            <w:proofErr w:type="spellStart"/>
            <w:r w:rsidRPr="00191494">
              <w:rPr>
                <w:i/>
              </w:rPr>
              <w:t>recombinosome</w:t>
            </w:r>
            <w:proofErr w:type="spellEnd"/>
            <w:r w:rsidRPr="00191494">
              <w:t>)</w:t>
            </w:r>
          </w:p>
        </w:tc>
        <w:tc>
          <w:tcPr>
            <w:tcW w:w="0" w:type="auto"/>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Yes</w:t>
            </w:r>
          </w:p>
        </w:tc>
        <w:tc>
          <w:tcPr>
            <w:cnfStyle w:val="000100000000" w:firstRow="0" w:lastRow="0" w:firstColumn="0" w:lastColumn="1" w:oddVBand="0" w:evenVBand="0" w:oddHBand="0" w:evenHBand="0" w:firstRowFirstColumn="0" w:firstRowLastColumn="0" w:lastRowFirstColumn="0" w:lastRowLastColumn="0"/>
            <w:tcW w:w="0" w:type="auto"/>
          </w:tcPr>
          <w:p w:rsidR="004E141E" w:rsidRPr="00191494" w:rsidRDefault="004E141E">
            <w:pPr>
              <w:pStyle w:val="Compact"/>
            </w:pPr>
          </w:p>
        </w:tc>
      </w:tr>
      <w:tr w:rsidR="004E141E"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4E141E" w:rsidRPr="00191494" w:rsidRDefault="00527CA4">
            <w:pPr>
              <w:pStyle w:val="Compact"/>
              <w:rPr>
                <w:b w:val="0"/>
              </w:rPr>
            </w:pPr>
            <w:r w:rsidRPr="00191494">
              <w:rPr>
                <w:b w:val="0"/>
                <w:i/>
              </w:rPr>
              <w:t>REC114</w:t>
            </w:r>
          </w:p>
        </w:tc>
        <w:tc>
          <w:tcPr>
            <w:tcW w:w="0" w:type="auto"/>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promotes DSB formation (</w:t>
            </w:r>
            <w:r w:rsidRPr="00191494">
              <w:rPr>
                <w:i/>
              </w:rPr>
              <w:t xml:space="preserve">MCD </w:t>
            </w:r>
            <w:proofErr w:type="spellStart"/>
            <w:r w:rsidRPr="00191494">
              <w:rPr>
                <w:i/>
              </w:rPr>
              <w:t>recombinosome</w:t>
            </w:r>
            <w:proofErr w:type="spellEnd"/>
            <w:r w:rsidRPr="00191494">
              <w:t>)</w:t>
            </w:r>
          </w:p>
        </w:tc>
        <w:tc>
          <w:tcPr>
            <w:tcW w:w="0" w:type="auto"/>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Yes</w:t>
            </w:r>
          </w:p>
        </w:tc>
        <w:tc>
          <w:tcPr>
            <w:cnfStyle w:val="000100000000" w:firstRow="0" w:lastRow="0" w:firstColumn="0" w:lastColumn="1" w:oddVBand="0" w:evenVBand="0" w:oddHBand="0" w:evenHBand="0" w:firstRowFirstColumn="0" w:firstRowLastColumn="0" w:lastRowFirstColumn="0" w:lastRowLastColumn="0"/>
            <w:tcW w:w="0" w:type="auto"/>
          </w:tcPr>
          <w:p w:rsidR="004E141E" w:rsidRPr="00191494" w:rsidRDefault="004E141E">
            <w:pPr>
              <w:pStyle w:val="Compact"/>
            </w:pPr>
          </w:p>
        </w:tc>
      </w:tr>
      <w:tr w:rsidR="004E141E"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4E141E" w:rsidRPr="00191494" w:rsidRDefault="00527CA4">
            <w:pPr>
              <w:pStyle w:val="Compact"/>
              <w:rPr>
                <w:b w:val="0"/>
              </w:rPr>
            </w:pPr>
            <w:r w:rsidRPr="00191494">
              <w:rPr>
                <w:b w:val="0"/>
                <w:i/>
              </w:rPr>
              <w:t>IHO1</w:t>
            </w:r>
          </w:p>
        </w:tc>
        <w:tc>
          <w:tcPr>
            <w:tcW w:w="0" w:type="auto"/>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promotes DSB formation (</w:t>
            </w:r>
            <w:r w:rsidRPr="00191494">
              <w:rPr>
                <w:i/>
              </w:rPr>
              <w:t xml:space="preserve">MCD </w:t>
            </w:r>
            <w:proofErr w:type="spellStart"/>
            <w:r w:rsidRPr="00191494">
              <w:rPr>
                <w:i/>
              </w:rPr>
              <w:t>recombinosome</w:t>
            </w:r>
            <w:proofErr w:type="spellEnd"/>
            <w:r w:rsidRPr="00191494">
              <w:t>)</w:t>
            </w:r>
          </w:p>
        </w:tc>
        <w:tc>
          <w:tcPr>
            <w:tcW w:w="0" w:type="auto"/>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Yes</w:t>
            </w:r>
          </w:p>
        </w:tc>
        <w:tc>
          <w:tcPr>
            <w:cnfStyle w:val="000100000000" w:firstRow="0" w:lastRow="0" w:firstColumn="0" w:lastColumn="1" w:oddVBand="0" w:evenVBand="0" w:oddHBand="0" w:evenHBand="0" w:firstRowFirstColumn="0" w:firstRowLastColumn="0" w:lastRowFirstColumn="0" w:lastRowLastColumn="0"/>
            <w:tcW w:w="0" w:type="auto"/>
          </w:tcPr>
          <w:p w:rsidR="004E141E" w:rsidRPr="00191494" w:rsidRDefault="004E141E">
            <w:pPr>
              <w:pStyle w:val="Compact"/>
            </w:pPr>
          </w:p>
        </w:tc>
      </w:tr>
      <w:tr w:rsidR="004E141E" w:rsidRPr="00191494" w:rsidTr="00527CA4">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4E141E" w:rsidRPr="00191494" w:rsidRDefault="00527CA4">
            <w:pPr>
              <w:pStyle w:val="Compact"/>
              <w:rPr>
                <w:b w:val="0"/>
              </w:rPr>
            </w:pPr>
            <w:r w:rsidRPr="00191494">
              <w:rPr>
                <w:b w:val="0"/>
                <w:i/>
              </w:rPr>
              <w:t>SPO11</w:t>
            </w:r>
          </w:p>
        </w:tc>
        <w:tc>
          <w:tcPr>
            <w:tcW w:w="0" w:type="auto"/>
            <w:tcBorders>
              <w:bottom w:val="single" w:sz="4" w:space="0" w:color="auto"/>
            </w:tcBorders>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proofErr w:type="spellStart"/>
            <w:r w:rsidRPr="00191494">
              <w:t>transesterase</w:t>
            </w:r>
            <w:proofErr w:type="spellEnd"/>
            <w:r w:rsidRPr="00191494">
              <w:t>, catalyzes the formation of DSBs</w:t>
            </w:r>
          </w:p>
        </w:tc>
        <w:tc>
          <w:tcPr>
            <w:tcW w:w="0" w:type="auto"/>
            <w:tcBorders>
              <w:bottom w:val="single" w:sz="4" w:space="0" w:color="auto"/>
            </w:tcBorders>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Yes</w:t>
            </w:r>
          </w:p>
        </w:tc>
        <w:tc>
          <w:tcPr>
            <w:cnfStyle w:val="000100000000" w:firstRow="0" w:lastRow="0" w:firstColumn="0" w:lastColumn="1" w:oddVBand="0" w:evenVBand="0" w:oddHBand="0" w:evenHBand="0" w:firstRowFirstColumn="0" w:firstRowLastColumn="0" w:lastRowFirstColumn="0" w:lastRowLastColumn="0"/>
            <w:tcW w:w="0" w:type="auto"/>
          </w:tcPr>
          <w:p w:rsidR="004E141E" w:rsidRPr="00191494" w:rsidRDefault="004E141E">
            <w:pPr>
              <w:pStyle w:val="Compact"/>
            </w:pPr>
          </w:p>
        </w:tc>
      </w:tr>
      <w:tr w:rsidR="004E141E" w:rsidRPr="00191494" w:rsidTr="00362C9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rsidR="004E141E" w:rsidRPr="00191494" w:rsidRDefault="00527CA4">
            <w:pPr>
              <w:pStyle w:val="Compact"/>
            </w:pPr>
            <w:r w:rsidRPr="00191494">
              <w:t>B)</w:t>
            </w:r>
          </w:p>
        </w:tc>
        <w:tc>
          <w:tcPr>
            <w:tcW w:w="0" w:type="auto"/>
            <w:tcBorders>
              <w:top w:val="single" w:sz="4" w:space="0" w:color="auto"/>
              <w:bottom w:val="single" w:sz="4" w:space="0" w:color="auto"/>
            </w:tcBorders>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rPr>
                <w:b/>
              </w:rPr>
              <w:t>DSB Processing/Strand Invasion</w:t>
            </w:r>
          </w:p>
        </w:tc>
        <w:tc>
          <w:tcPr>
            <w:tcW w:w="0" w:type="auto"/>
            <w:tcBorders>
              <w:top w:val="single" w:sz="4" w:space="0" w:color="auto"/>
              <w:bottom w:val="single" w:sz="4" w:space="0" w:color="auto"/>
            </w:tcBorders>
          </w:tcPr>
          <w:p w:rsidR="004E141E" w:rsidRPr="00191494" w:rsidRDefault="004E141E">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4E141E" w:rsidRPr="00191494" w:rsidRDefault="004E141E">
            <w:pPr>
              <w:pStyle w:val="Compact"/>
            </w:pPr>
          </w:p>
        </w:tc>
      </w:tr>
      <w:tr w:rsidR="00527CA4" w:rsidRPr="00191494" w:rsidTr="00362C9E">
        <w:trPr>
          <w:gridAfter w:val="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527CA4" w:rsidRPr="00191494" w:rsidRDefault="00527CA4" w:rsidP="00527CA4">
            <w:pPr>
              <w:pStyle w:val="Compact"/>
              <w:rPr>
                <w:b w:val="0"/>
              </w:rPr>
            </w:pPr>
            <w:r w:rsidRPr="00191494">
              <w:rPr>
                <w:b w:val="0"/>
                <w:i/>
              </w:rPr>
              <w:t>MRE11</w:t>
            </w:r>
          </w:p>
        </w:tc>
        <w:tc>
          <w:tcPr>
            <w:tcW w:w="0" w:type="auto"/>
            <w:tcBorders>
              <w:top w:val="single" w:sz="4" w:space="0" w:color="auto"/>
            </w:tcBorders>
          </w:tcPr>
          <w:p w:rsidR="00527CA4" w:rsidRPr="00191494" w:rsidRDefault="00527CA4" w:rsidP="00527CA4">
            <w:pPr>
              <w:pStyle w:val="Compact"/>
              <w:cnfStyle w:val="000000000000" w:firstRow="0" w:lastRow="0" w:firstColumn="0" w:lastColumn="0" w:oddVBand="0" w:evenVBand="0" w:oddHBand="0" w:evenHBand="0" w:firstRowFirstColumn="0" w:firstRowLastColumn="0" w:lastRowFirstColumn="0" w:lastRowLastColumn="0"/>
            </w:pPr>
            <w:proofErr w:type="gramStart"/>
            <w:r w:rsidRPr="00191494">
              <w:t>Nuclease,</w:t>
            </w:r>
            <w:proofErr w:type="gramEnd"/>
            <w:r w:rsidRPr="00191494">
              <w:t xml:space="preserve"> required for DSB formation &amp; processing </w:t>
            </w:r>
          </w:p>
          <w:p w:rsidR="00527CA4" w:rsidRPr="00191494" w:rsidRDefault="00527CA4" w:rsidP="00527CA4">
            <w:pPr>
              <w:pStyle w:val="Compact"/>
              <w:cnfStyle w:val="000000000000" w:firstRow="0" w:lastRow="0" w:firstColumn="0" w:lastColumn="0" w:oddVBand="0" w:evenVBand="0" w:oddHBand="0" w:evenHBand="0" w:firstRowFirstColumn="0" w:firstRowLastColumn="0" w:lastRowFirstColumn="0" w:lastRowLastColumn="0"/>
            </w:pPr>
            <w:r w:rsidRPr="00191494">
              <w:t>(</w:t>
            </w:r>
            <w:r w:rsidRPr="00191494">
              <w:rPr>
                <w:i/>
              </w:rPr>
              <w:t>MRN Complex</w:t>
            </w:r>
            <w:r w:rsidRPr="00191494">
              <w:t>)</w:t>
            </w:r>
          </w:p>
        </w:tc>
        <w:tc>
          <w:tcPr>
            <w:cnfStyle w:val="000100000000" w:firstRow="0" w:lastRow="0" w:firstColumn="0" w:lastColumn="1" w:oddVBand="0" w:evenVBand="0" w:oddHBand="0" w:evenHBand="0" w:firstRowFirstColumn="0" w:firstRowLastColumn="0" w:lastRowFirstColumn="0" w:lastRowLastColumn="0"/>
            <w:tcW w:w="0" w:type="auto"/>
            <w:tcBorders>
              <w:top w:val="single" w:sz="4" w:space="0" w:color="auto"/>
            </w:tcBorders>
          </w:tcPr>
          <w:p w:rsidR="00527CA4" w:rsidRPr="00191494" w:rsidRDefault="00527CA4" w:rsidP="00527CA4">
            <w:pPr>
              <w:pStyle w:val="Compact"/>
              <w:rPr>
                <w:b w:val="0"/>
              </w:rPr>
            </w:pPr>
            <w:r w:rsidRPr="00191494">
              <w:rPr>
                <w:b w:val="0"/>
              </w:rPr>
              <w:t>No</w:t>
            </w:r>
          </w:p>
        </w:tc>
      </w:tr>
      <w:tr w:rsidR="004E141E"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4E141E" w:rsidRPr="00191494" w:rsidRDefault="00527CA4">
            <w:pPr>
              <w:pStyle w:val="Compact"/>
              <w:rPr>
                <w:b w:val="0"/>
              </w:rPr>
            </w:pPr>
            <w:r w:rsidRPr="00191494">
              <w:rPr>
                <w:b w:val="0"/>
                <w:i/>
              </w:rPr>
              <w:t>NBS1</w:t>
            </w:r>
          </w:p>
        </w:tc>
        <w:tc>
          <w:tcPr>
            <w:tcW w:w="0" w:type="auto"/>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Phosphopeptide binding, required for DSB formation</w:t>
            </w:r>
          </w:p>
        </w:tc>
        <w:tc>
          <w:tcPr>
            <w:tcW w:w="0" w:type="auto"/>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No</w:t>
            </w:r>
          </w:p>
        </w:tc>
        <w:tc>
          <w:tcPr>
            <w:cnfStyle w:val="000100000000" w:firstRow="0" w:lastRow="0" w:firstColumn="0" w:lastColumn="1" w:oddVBand="0" w:evenVBand="0" w:oddHBand="0" w:evenHBand="0" w:firstRowFirstColumn="0" w:firstRowLastColumn="0" w:lastRowFirstColumn="0" w:lastRowLastColumn="0"/>
            <w:tcW w:w="0" w:type="auto"/>
          </w:tcPr>
          <w:p w:rsidR="004E141E" w:rsidRPr="00191494" w:rsidRDefault="004E141E">
            <w:pPr>
              <w:pStyle w:val="Compact"/>
            </w:pPr>
          </w:p>
        </w:tc>
      </w:tr>
      <w:tr w:rsidR="004E141E"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4E141E" w:rsidRPr="00191494" w:rsidRDefault="004E141E">
            <w:pPr>
              <w:pStyle w:val="Compact"/>
              <w:rPr>
                <w:b w:val="0"/>
              </w:rPr>
            </w:pPr>
          </w:p>
        </w:tc>
        <w:tc>
          <w:tcPr>
            <w:tcW w:w="0" w:type="auto"/>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&amp; processing (</w:t>
            </w:r>
            <w:r w:rsidRPr="00191494">
              <w:rPr>
                <w:i/>
              </w:rPr>
              <w:t>MRN Complex</w:t>
            </w:r>
            <w:r w:rsidRPr="00191494">
              <w:t>)</w:t>
            </w:r>
          </w:p>
        </w:tc>
        <w:tc>
          <w:tcPr>
            <w:tcW w:w="0" w:type="auto"/>
          </w:tcPr>
          <w:p w:rsidR="004E141E" w:rsidRPr="00191494" w:rsidRDefault="004E141E">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4E141E" w:rsidRPr="00191494" w:rsidRDefault="004E141E">
            <w:pPr>
              <w:pStyle w:val="Compact"/>
            </w:pPr>
          </w:p>
        </w:tc>
      </w:tr>
      <w:tr w:rsidR="004E141E" w:rsidRPr="00191494" w:rsidTr="00527CA4">
        <w:trPr>
          <w:trHeight w:val="477"/>
        </w:trPr>
        <w:tc>
          <w:tcPr>
            <w:cnfStyle w:val="001000000000" w:firstRow="0" w:lastRow="0" w:firstColumn="1" w:lastColumn="0" w:oddVBand="0" w:evenVBand="0" w:oddHBand="0" w:evenHBand="0" w:firstRowFirstColumn="0" w:firstRowLastColumn="0" w:lastRowFirstColumn="0" w:lastRowLastColumn="0"/>
            <w:tcW w:w="0" w:type="auto"/>
          </w:tcPr>
          <w:p w:rsidR="004E141E" w:rsidRPr="00191494" w:rsidRDefault="00527CA4">
            <w:pPr>
              <w:pStyle w:val="Compact"/>
              <w:rPr>
                <w:b w:val="0"/>
              </w:rPr>
            </w:pPr>
            <w:r w:rsidRPr="00191494">
              <w:rPr>
                <w:b w:val="0"/>
                <w:i/>
              </w:rPr>
              <w:t>RAD50</w:t>
            </w:r>
          </w:p>
        </w:tc>
        <w:tc>
          <w:tcPr>
            <w:tcW w:w="0" w:type="auto"/>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proofErr w:type="gramStart"/>
            <w:r w:rsidRPr="00191494">
              <w:t>ATPase/DNA binding protein,</w:t>
            </w:r>
            <w:proofErr w:type="gramEnd"/>
            <w:r w:rsidRPr="00191494">
              <w:t xml:space="preserve"> required for DSB formation &amp; processing (</w:t>
            </w:r>
            <w:r w:rsidRPr="00191494">
              <w:rPr>
                <w:i/>
              </w:rPr>
              <w:t>MRN Complex</w:t>
            </w:r>
            <w:r w:rsidRPr="00191494">
              <w:t>)</w:t>
            </w:r>
          </w:p>
        </w:tc>
        <w:tc>
          <w:tcPr>
            <w:tcW w:w="0" w:type="auto"/>
          </w:tcPr>
          <w:p w:rsidR="004E141E"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No</w:t>
            </w:r>
          </w:p>
        </w:tc>
        <w:tc>
          <w:tcPr>
            <w:cnfStyle w:val="000100000000" w:firstRow="0" w:lastRow="0" w:firstColumn="0" w:lastColumn="1" w:oddVBand="0" w:evenVBand="0" w:oddHBand="0" w:evenHBand="0" w:firstRowFirstColumn="0" w:firstRowLastColumn="0" w:lastRowFirstColumn="0" w:lastRowLastColumn="0"/>
            <w:tcW w:w="0" w:type="auto"/>
          </w:tcPr>
          <w:p w:rsidR="004E141E" w:rsidRPr="00191494" w:rsidRDefault="004E141E">
            <w:pPr>
              <w:pStyle w:val="Compact"/>
            </w:pPr>
          </w:p>
        </w:tc>
      </w:tr>
      <w:tr w:rsidR="00527CA4" w:rsidRPr="00191494" w:rsidTr="00527CA4">
        <w:trPr>
          <w:trHeight w:val="99"/>
        </w:trPr>
        <w:tc>
          <w:tcPr>
            <w:cnfStyle w:val="001000000000" w:firstRow="0" w:lastRow="0" w:firstColumn="1" w:lastColumn="0" w:oddVBand="0" w:evenVBand="0" w:oddHBand="0" w:evenHBand="0" w:firstRowFirstColumn="0" w:firstRowLastColumn="0" w:lastRowFirstColumn="0" w:lastRowLastColumn="0"/>
            <w:tcW w:w="0" w:type="auto"/>
          </w:tcPr>
          <w:p w:rsidR="00527CA4" w:rsidRPr="00191494" w:rsidRDefault="00527CA4">
            <w:pPr>
              <w:pStyle w:val="Compact"/>
              <w:rPr>
                <w:b w:val="0"/>
              </w:rPr>
            </w:pPr>
            <w:r w:rsidRPr="00191494">
              <w:rPr>
                <w:b w:val="0"/>
                <w:i/>
              </w:rPr>
              <w:t>BRCC3</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deubiquitinase, DSB processing</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No</w:t>
            </w: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191494" w:rsidRDefault="00527CA4">
            <w:pPr>
              <w:pStyle w:val="Compact"/>
              <w:rPr>
                <w:b w:val="0"/>
              </w:rPr>
            </w:pPr>
            <w:r w:rsidRPr="00191494">
              <w:rPr>
                <w:b w:val="0"/>
                <w:i/>
              </w:rPr>
              <w:t>DMC1</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recombinase, strand invasion &amp; homologous pairing</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Yes</w:t>
            </w: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191494" w:rsidRDefault="00527CA4">
            <w:pPr>
              <w:pStyle w:val="Compact"/>
              <w:rPr>
                <w:b w:val="0"/>
              </w:rPr>
            </w:pPr>
            <w:r w:rsidRPr="00191494">
              <w:rPr>
                <w:b w:val="0"/>
                <w:i/>
              </w:rPr>
              <w:t>RAD51</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recombinase, strand invasion &amp; homologous pairing</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No</w:t>
            </w: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191494" w:rsidRDefault="00527CA4">
            <w:pPr>
              <w:pStyle w:val="Compact"/>
              <w:rPr>
                <w:b w:val="0"/>
              </w:rPr>
            </w:pPr>
            <w:r w:rsidRPr="00191494">
              <w:rPr>
                <w:b w:val="0"/>
                <w:i/>
              </w:rPr>
              <w:t>SPATA22</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strand invasion &amp; homologous pairing</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Yes</w:t>
            </w: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191494" w:rsidRDefault="00527CA4">
            <w:pPr>
              <w:pStyle w:val="Compact"/>
              <w:rPr>
                <w:b w:val="0"/>
              </w:rPr>
            </w:pPr>
            <w:r w:rsidRPr="00191494">
              <w:rPr>
                <w:b w:val="0"/>
                <w:i/>
              </w:rPr>
              <w:t>MEIOB</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oligonucleotide binding, strand invasion &amp; homologous pairing</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Yes</w:t>
            </w: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527CA4" w:rsidRPr="00191494" w:rsidRDefault="00527CA4">
            <w:pPr>
              <w:pStyle w:val="Compact"/>
              <w:rPr>
                <w:b w:val="0"/>
              </w:rPr>
            </w:pPr>
            <w:r w:rsidRPr="00191494">
              <w:rPr>
                <w:b w:val="0"/>
                <w:i/>
              </w:rPr>
              <w:t>MCMDC2</w:t>
            </w:r>
          </w:p>
        </w:tc>
        <w:tc>
          <w:tcPr>
            <w:tcW w:w="0" w:type="auto"/>
            <w:tcBorders>
              <w:bottom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roofErr w:type="gramStart"/>
            <w:r w:rsidRPr="00191494">
              <w:t>Helicase,</w:t>
            </w:r>
            <w:proofErr w:type="gramEnd"/>
            <w:r w:rsidRPr="00191494">
              <w:t xml:space="preserve"> stabilizes homologous pairing</w:t>
            </w:r>
          </w:p>
        </w:tc>
        <w:tc>
          <w:tcPr>
            <w:tcW w:w="0" w:type="auto"/>
            <w:tcBorders>
              <w:bottom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Yes</w:t>
            </w: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362C9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rsidR="00527CA4" w:rsidRPr="00191494" w:rsidRDefault="00527CA4">
            <w:pPr>
              <w:pStyle w:val="Compact"/>
            </w:pPr>
            <w:r w:rsidRPr="00191494">
              <w:t>C)</w:t>
            </w:r>
          </w:p>
        </w:tc>
        <w:tc>
          <w:tcPr>
            <w:tcW w:w="0" w:type="auto"/>
            <w:tcBorders>
              <w:top w:val="single" w:sz="4" w:space="0" w:color="auto"/>
              <w:bottom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rPr>
                <w:b/>
              </w:rPr>
              <w:t>Homologous Pairing</w:t>
            </w:r>
          </w:p>
        </w:tc>
        <w:tc>
          <w:tcPr>
            <w:tcW w:w="0" w:type="auto"/>
            <w:tcBorders>
              <w:top w:val="single" w:sz="4" w:space="0" w:color="auto"/>
              <w:bottom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362C9E">
        <w:trPr>
          <w:gridAfter w:val="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527CA4" w:rsidRPr="00191494" w:rsidRDefault="00527CA4">
            <w:pPr>
              <w:pStyle w:val="Compact"/>
              <w:rPr>
                <w:b w:val="0"/>
              </w:rPr>
            </w:pPr>
            <w:r w:rsidRPr="00191494">
              <w:rPr>
                <w:b w:val="0"/>
                <w:i/>
              </w:rPr>
              <w:t>REC8</w:t>
            </w:r>
          </w:p>
        </w:tc>
        <w:tc>
          <w:tcPr>
            <w:tcW w:w="0" w:type="auto"/>
            <w:tcBorders>
              <w:top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cohesion core</w:t>
            </w:r>
          </w:p>
        </w:tc>
        <w:tc>
          <w:tcPr>
            <w:cnfStyle w:val="000100000000" w:firstRow="0" w:lastRow="0" w:firstColumn="0" w:lastColumn="1" w:oddVBand="0" w:evenVBand="0" w:oddHBand="0" w:evenHBand="0" w:firstRowFirstColumn="0" w:firstRowLastColumn="0" w:lastRowFirstColumn="0" w:lastRowLastColumn="0"/>
            <w:tcW w:w="0" w:type="auto"/>
            <w:tcBorders>
              <w:top w:val="single" w:sz="4" w:space="0" w:color="auto"/>
            </w:tcBorders>
          </w:tcPr>
          <w:p w:rsidR="00527CA4" w:rsidRPr="00971EAB" w:rsidRDefault="00527CA4">
            <w:pPr>
              <w:pStyle w:val="Compact"/>
              <w:rPr>
                <w:b w:val="0"/>
              </w:rPr>
            </w:pPr>
            <w:r w:rsidRPr="00971EAB">
              <w:rPr>
                <w:b w:val="0"/>
              </w:rPr>
              <w:t>Yes</w:t>
            </w: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191494" w:rsidRDefault="00527CA4">
            <w:pPr>
              <w:pStyle w:val="Compact"/>
              <w:rPr>
                <w:b w:val="0"/>
              </w:rPr>
            </w:pPr>
            <w:r w:rsidRPr="00191494">
              <w:rPr>
                <w:b w:val="0"/>
                <w:i/>
              </w:rPr>
              <w:t>RAD21L</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cohesion core</w:t>
            </w:r>
            <w:bookmarkStart w:id="8" w:name="_GoBack"/>
            <w:bookmarkEnd w:id="8"/>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Yes</w:t>
            </w: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971EAB" w:rsidRDefault="00527CA4">
            <w:pPr>
              <w:pStyle w:val="Compact"/>
              <w:rPr>
                <w:b w:val="0"/>
                <w:highlight w:val="yellow"/>
              </w:rPr>
            </w:pPr>
            <w:r w:rsidRPr="00971EAB">
              <w:rPr>
                <w:b w:val="0"/>
                <w:i/>
                <w:highlight w:val="yellow"/>
              </w:rPr>
              <w:t>SYCP1</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synaptonemal complex - transverse filament</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971EAB" w:rsidRDefault="00527CA4">
            <w:pPr>
              <w:pStyle w:val="Compact"/>
              <w:rPr>
                <w:b w:val="0"/>
                <w:highlight w:val="yellow"/>
              </w:rPr>
            </w:pPr>
            <w:r w:rsidRPr="00971EAB">
              <w:rPr>
                <w:b w:val="0"/>
                <w:i/>
                <w:highlight w:val="yellow"/>
              </w:rPr>
              <w:t>SYCP2</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synaptonemal complex - axial element</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527CA4" w:rsidRPr="00971EAB" w:rsidRDefault="00527CA4">
            <w:pPr>
              <w:pStyle w:val="Compact"/>
              <w:rPr>
                <w:b w:val="0"/>
                <w:highlight w:val="yellow"/>
              </w:rPr>
            </w:pPr>
            <w:r w:rsidRPr="00971EAB">
              <w:rPr>
                <w:b w:val="0"/>
                <w:i/>
                <w:highlight w:val="yellow"/>
              </w:rPr>
              <w:t>TEX12</w:t>
            </w:r>
          </w:p>
        </w:tc>
        <w:tc>
          <w:tcPr>
            <w:tcW w:w="0" w:type="auto"/>
            <w:tcBorders>
              <w:bottom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synaptonemal complex - central element</w:t>
            </w:r>
          </w:p>
        </w:tc>
        <w:tc>
          <w:tcPr>
            <w:tcW w:w="0" w:type="auto"/>
            <w:tcBorders>
              <w:bottom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362C9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rsidR="00527CA4" w:rsidRPr="00191494" w:rsidRDefault="00527CA4">
            <w:pPr>
              <w:pStyle w:val="Compact"/>
            </w:pPr>
            <w:r w:rsidRPr="00191494">
              <w:t>D1)</w:t>
            </w:r>
          </w:p>
        </w:tc>
        <w:tc>
          <w:tcPr>
            <w:tcW w:w="0" w:type="auto"/>
            <w:tcBorders>
              <w:top w:val="single" w:sz="4" w:space="0" w:color="auto"/>
              <w:bottom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rPr>
                <w:b/>
              </w:rPr>
              <w:t xml:space="preserve">Crossover vs. Non-Crossover - </w:t>
            </w:r>
            <w:proofErr w:type="spellStart"/>
            <w:r w:rsidRPr="00191494">
              <w:rPr>
                <w:b/>
              </w:rPr>
              <w:t>MutS</w:t>
            </w:r>
            <w:proofErr w:type="spellEnd"/>
            <w:r w:rsidRPr="00191494">
              <w:rPr>
                <w:b/>
              </w:rPr>
              <w:t xml:space="preserve"> Recruitment</w:t>
            </w:r>
          </w:p>
        </w:tc>
        <w:tc>
          <w:tcPr>
            <w:tcW w:w="0" w:type="auto"/>
            <w:tcBorders>
              <w:top w:val="single" w:sz="4" w:space="0" w:color="auto"/>
              <w:bottom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362C9E">
        <w:trPr>
          <w:gridAfter w:val="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527CA4" w:rsidRPr="00971EAB" w:rsidRDefault="00527CA4">
            <w:pPr>
              <w:pStyle w:val="Compact"/>
              <w:rPr>
                <w:b w:val="0"/>
                <w:highlight w:val="yellow"/>
              </w:rPr>
            </w:pPr>
            <w:r w:rsidRPr="00971EAB">
              <w:rPr>
                <w:b w:val="0"/>
                <w:i/>
                <w:highlight w:val="yellow"/>
              </w:rPr>
              <w:t>TEX11</w:t>
            </w:r>
          </w:p>
        </w:tc>
        <w:tc>
          <w:tcPr>
            <w:tcW w:w="0" w:type="auto"/>
            <w:tcBorders>
              <w:top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Borders>
              <w:top w:val="single" w:sz="4" w:space="0" w:color="auto"/>
            </w:tcBorders>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971EAB" w:rsidRDefault="00527CA4">
            <w:pPr>
              <w:pStyle w:val="Compact"/>
              <w:rPr>
                <w:b w:val="0"/>
                <w:highlight w:val="yellow"/>
              </w:rPr>
            </w:pPr>
            <w:r w:rsidRPr="00971EAB">
              <w:rPr>
                <w:b w:val="0"/>
                <w:i/>
                <w:highlight w:val="yellow"/>
              </w:rPr>
              <w:t>SHOC1</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971EAB" w:rsidRDefault="00527CA4">
            <w:pPr>
              <w:pStyle w:val="Compact"/>
              <w:rPr>
                <w:b w:val="0"/>
                <w:highlight w:val="yellow"/>
              </w:rPr>
            </w:pPr>
            <w:r w:rsidRPr="00971EAB">
              <w:rPr>
                <w:b w:val="0"/>
                <w:i/>
                <w:highlight w:val="yellow"/>
              </w:rPr>
              <w:t>CNTD1</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971EAB" w:rsidRDefault="00527CA4">
            <w:pPr>
              <w:pStyle w:val="Compact"/>
              <w:rPr>
                <w:b w:val="0"/>
                <w:highlight w:val="yellow"/>
              </w:rPr>
            </w:pPr>
            <w:r w:rsidRPr="00971EAB">
              <w:rPr>
                <w:b w:val="0"/>
                <w:i/>
                <w:highlight w:val="yellow"/>
              </w:rPr>
              <w:t>RNF212</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971EAB" w:rsidRDefault="00527CA4">
            <w:pPr>
              <w:pStyle w:val="Compact"/>
              <w:rPr>
                <w:b w:val="0"/>
                <w:highlight w:val="yellow"/>
              </w:rPr>
            </w:pPr>
            <w:r w:rsidRPr="00971EAB">
              <w:rPr>
                <w:b w:val="0"/>
                <w:i/>
                <w:highlight w:val="yellow"/>
              </w:rPr>
              <w:t>RNF212B</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971EAB" w:rsidRDefault="00527CA4">
            <w:pPr>
              <w:pStyle w:val="Compact"/>
              <w:rPr>
                <w:b w:val="0"/>
                <w:highlight w:val="yellow"/>
              </w:rPr>
            </w:pPr>
            <w:r w:rsidRPr="00971EAB">
              <w:rPr>
                <w:b w:val="0"/>
                <w:i/>
                <w:highlight w:val="yellow"/>
              </w:rPr>
              <w:lastRenderedPageBreak/>
              <w:t>MSH4</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recombination crossover control</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527CA4" w:rsidRPr="00971EAB" w:rsidRDefault="00527CA4">
            <w:pPr>
              <w:pStyle w:val="Compact"/>
              <w:rPr>
                <w:b w:val="0"/>
                <w:highlight w:val="yellow"/>
              </w:rPr>
            </w:pPr>
            <w:r w:rsidRPr="00971EAB">
              <w:rPr>
                <w:b w:val="0"/>
                <w:i/>
                <w:highlight w:val="yellow"/>
              </w:rPr>
              <w:t>MSH5</w:t>
            </w:r>
          </w:p>
        </w:tc>
        <w:tc>
          <w:tcPr>
            <w:tcW w:w="0" w:type="auto"/>
            <w:tcBorders>
              <w:bottom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recombination crossover control</w:t>
            </w:r>
          </w:p>
        </w:tc>
        <w:tc>
          <w:tcPr>
            <w:tcW w:w="0" w:type="auto"/>
            <w:tcBorders>
              <w:bottom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362C9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rsidR="00527CA4" w:rsidRPr="00191494" w:rsidRDefault="00527CA4">
            <w:pPr>
              <w:pStyle w:val="Compact"/>
            </w:pPr>
            <w:r w:rsidRPr="00191494">
              <w:t>D2)</w:t>
            </w:r>
          </w:p>
        </w:tc>
        <w:tc>
          <w:tcPr>
            <w:tcW w:w="0" w:type="auto"/>
            <w:tcBorders>
              <w:top w:val="single" w:sz="4" w:space="0" w:color="auto"/>
              <w:bottom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rPr>
                <w:b/>
              </w:rPr>
              <w:t xml:space="preserve">Crossover vs. Non-Crossover - </w:t>
            </w:r>
            <w:proofErr w:type="spellStart"/>
            <w:r w:rsidRPr="00191494">
              <w:rPr>
                <w:b/>
              </w:rPr>
              <w:t>MutL</w:t>
            </w:r>
            <w:proofErr w:type="spellEnd"/>
            <w:r w:rsidRPr="00191494">
              <w:rPr>
                <w:b/>
              </w:rPr>
              <w:t xml:space="preserve"> Recruitment</w:t>
            </w:r>
          </w:p>
        </w:tc>
        <w:tc>
          <w:tcPr>
            <w:tcW w:w="0" w:type="auto"/>
            <w:tcBorders>
              <w:top w:val="single" w:sz="4" w:space="0" w:color="auto"/>
              <w:bottom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362C9E">
        <w:trPr>
          <w:gridAfter w:val="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527CA4" w:rsidRPr="00971EAB" w:rsidRDefault="00527CA4">
            <w:pPr>
              <w:pStyle w:val="Compact"/>
              <w:rPr>
                <w:b w:val="0"/>
                <w:highlight w:val="yellow"/>
              </w:rPr>
            </w:pPr>
            <w:r w:rsidRPr="00971EAB">
              <w:rPr>
                <w:b w:val="0"/>
                <w:i/>
                <w:highlight w:val="yellow"/>
              </w:rPr>
              <w:t>MER3</w:t>
            </w:r>
          </w:p>
        </w:tc>
        <w:tc>
          <w:tcPr>
            <w:tcW w:w="0" w:type="auto"/>
            <w:tcBorders>
              <w:top w:val="single" w:sz="4" w:space="0" w:color="auto"/>
            </w:tcBorders>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Borders>
              <w:top w:val="single" w:sz="4" w:space="0" w:color="auto"/>
            </w:tcBorders>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971EAB" w:rsidRDefault="00527CA4">
            <w:pPr>
              <w:pStyle w:val="Compact"/>
              <w:rPr>
                <w:b w:val="0"/>
                <w:highlight w:val="yellow"/>
              </w:rPr>
            </w:pPr>
            <w:r w:rsidRPr="00971EAB">
              <w:rPr>
                <w:b w:val="0"/>
                <w:i/>
                <w:highlight w:val="yellow"/>
              </w:rPr>
              <w:t>HEI10</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971EAB" w:rsidRDefault="00527CA4">
            <w:pPr>
              <w:pStyle w:val="Compact"/>
              <w:rPr>
                <w:b w:val="0"/>
                <w:highlight w:val="yellow"/>
              </w:rPr>
            </w:pPr>
            <w:r w:rsidRPr="00971EAB">
              <w:rPr>
                <w:b w:val="0"/>
                <w:i/>
                <w:highlight w:val="yellow"/>
              </w:rPr>
              <w:t>MLH1</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promotion of meiotic crossing over</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c>
          <w:tcPr>
            <w:cnfStyle w:val="001000000000" w:firstRow="0" w:lastRow="0" w:firstColumn="1" w:lastColumn="0" w:oddVBand="0" w:evenVBand="0" w:oddHBand="0" w:evenHBand="0" w:firstRowFirstColumn="0" w:firstRowLastColumn="0" w:lastRowFirstColumn="0" w:lastRowLastColumn="0"/>
            <w:tcW w:w="0" w:type="auto"/>
          </w:tcPr>
          <w:p w:rsidR="00527CA4" w:rsidRPr="00971EAB" w:rsidRDefault="00527CA4">
            <w:pPr>
              <w:pStyle w:val="Compact"/>
              <w:rPr>
                <w:b w:val="0"/>
                <w:highlight w:val="yellow"/>
              </w:rPr>
            </w:pPr>
            <w:r w:rsidRPr="00971EAB">
              <w:rPr>
                <w:b w:val="0"/>
                <w:i/>
                <w:highlight w:val="yellow"/>
              </w:rPr>
              <w:t>MLH3</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r w:rsidRPr="00191494">
              <w:t>promotion of meiotic crossing over</w:t>
            </w:r>
          </w:p>
        </w:tc>
        <w:tc>
          <w:tcPr>
            <w:tcW w:w="0" w:type="auto"/>
          </w:tcPr>
          <w:p w:rsidR="00527CA4" w:rsidRPr="00191494" w:rsidRDefault="00527CA4">
            <w:pPr>
              <w:pStyle w:val="Comp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r w:rsidR="00527CA4" w:rsidRPr="00191494" w:rsidTr="00527CA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27CA4" w:rsidRPr="00191494" w:rsidRDefault="00527CA4">
            <w:pPr>
              <w:pStyle w:val="Compact"/>
              <w:rPr>
                <w:b w:val="0"/>
              </w:rPr>
            </w:pPr>
            <w:r w:rsidRPr="00971EAB">
              <w:rPr>
                <w:b w:val="0"/>
                <w:i/>
                <w:highlight w:val="yellow"/>
              </w:rPr>
              <w:t>MUS81</w:t>
            </w:r>
          </w:p>
        </w:tc>
        <w:tc>
          <w:tcPr>
            <w:tcW w:w="0" w:type="auto"/>
          </w:tcPr>
          <w:p w:rsidR="00527CA4" w:rsidRPr="00191494" w:rsidRDefault="00527CA4">
            <w:pPr>
              <w:pStyle w:val="Compact"/>
              <w:cnfStyle w:val="010000000000" w:firstRow="0" w:lastRow="1" w:firstColumn="0" w:lastColumn="0" w:oddVBand="0" w:evenVBand="0" w:oddHBand="0" w:evenHBand="0" w:firstRowFirstColumn="0" w:firstRowLastColumn="0" w:lastRowFirstColumn="0" w:lastRowLastColumn="0"/>
            </w:pPr>
          </w:p>
        </w:tc>
        <w:tc>
          <w:tcPr>
            <w:tcW w:w="0" w:type="auto"/>
          </w:tcPr>
          <w:p w:rsidR="00527CA4" w:rsidRPr="00191494" w:rsidRDefault="00527CA4">
            <w:pPr>
              <w:pStyle w:val="Compact"/>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527CA4" w:rsidRPr="00191494" w:rsidRDefault="00527CA4">
            <w:pPr>
              <w:pStyle w:val="Compact"/>
            </w:pPr>
          </w:p>
        </w:tc>
      </w:tr>
    </w:tbl>
    <w:p w:rsidR="00527CA4" w:rsidRPr="00191494" w:rsidRDefault="00527CA4">
      <w:pPr>
        <w:pStyle w:val="Heading2"/>
        <w:rPr>
          <w:rFonts w:asciiTheme="minorHAnsi" w:eastAsiaTheme="minorHAnsi" w:hAnsiTheme="minorHAnsi" w:cstheme="minorBidi"/>
          <w:b w:val="0"/>
          <w:bCs w:val="0"/>
          <w:color w:val="auto"/>
          <w:sz w:val="24"/>
          <w:szCs w:val="24"/>
        </w:rPr>
      </w:pPr>
      <w:bookmarkStart w:id="9" w:name="results-2"/>
      <w:bookmarkStart w:id="10" w:name="acknowledgements"/>
      <w:bookmarkEnd w:id="9"/>
      <w:bookmarkEnd w:id="10"/>
    </w:p>
    <w:p w:rsidR="00362C9E" w:rsidRPr="00191494" w:rsidRDefault="00362C9E" w:rsidP="00362C9E">
      <w:pPr>
        <w:pStyle w:val="BodyText"/>
      </w:pPr>
      <w:r w:rsidRPr="00191494">
        <w:rPr>
          <w:b/>
        </w:rPr>
        <w:t>Figure 1</w:t>
      </w:r>
      <w:r w:rsidRPr="00191494">
        <w:t xml:space="preserve">: </w:t>
      </w:r>
      <w:r w:rsidRPr="00191494">
        <w:rPr>
          <w:highlight w:val="yellow"/>
        </w:rPr>
        <w:t>Species Tree</w:t>
      </w:r>
    </w:p>
    <w:p w:rsidR="00362C9E" w:rsidRDefault="00191494" w:rsidP="00362C9E">
      <w:pPr>
        <w:pStyle w:val="BodyText"/>
      </w:pPr>
      <w:r>
        <w:rPr>
          <w:rFonts w:asciiTheme="majorHAnsi" w:eastAsiaTheme="majorEastAsia" w:hAnsiTheme="majorHAnsi" w:cstheme="majorBidi"/>
          <w:b/>
          <w:bCs/>
          <w:noProof/>
          <w:color w:val="4F81BD" w:themeColor="accent1"/>
          <w:sz w:val="32"/>
          <w:szCs w:val="32"/>
        </w:rPr>
        <w:drawing>
          <wp:inline distT="0" distB="0" distL="0" distR="0" wp14:anchorId="6F3DE929" wp14:editId="3526CAEC">
            <wp:extent cx="5411244" cy="5569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9-URX2K5YAyAMIsQ3sGiw.pdf"/>
                    <pic:cNvPicPr/>
                  </pic:nvPicPr>
                  <pic:blipFill>
                    <a:blip r:embed="rId7">
                      <a:extLst>
                        <a:ext uri="{28A0092B-C50C-407E-A947-70E740481C1C}">
                          <a14:useLocalDpi xmlns:a14="http://schemas.microsoft.com/office/drawing/2010/main" val="0"/>
                        </a:ext>
                      </a:extLst>
                    </a:blip>
                    <a:stretch>
                      <a:fillRect/>
                    </a:stretch>
                  </pic:blipFill>
                  <pic:spPr>
                    <a:xfrm>
                      <a:off x="0" y="0"/>
                      <a:ext cx="5480235" cy="5640659"/>
                    </a:xfrm>
                    <a:prstGeom prst="rect">
                      <a:avLst/>
                    </a:prstGeom>
                  </pic:spPr>
                </pic:pic>
              </a:graphicData>
            </a:graphic>
          </wp:inline>
        </w:drawing>
      </w:r>
    </w:p>
    <w:p w:rsidR="004E141E" w:rsidRPr="00191494" w:rsidRDefault="00527CA4" w:rsidP="00191494">
      <w:pPr>
        <w:rPr>
          <w:rFonts w:asciiTheme="majorHAnsi" w:eastAsiaTheme="majorEastAsia" w:hAnsiTheme="majorHAnsi" w:cstheme="majorBidi"/>
          <w:b/>
          <w:bCs/>
          <w:color w:val="4F81BD" w:themeColor="accent1"/>
          <w:sz w:val="32"/>
          <w:szCs w:val="32"/>
        </w:rPr>
      </w:pPr>
      <w:r w:rsidRPr="00191494">
        <w:rPr>
          <w:b/>
        </w:rPr>
        <w:lastRenderedPageBreak/>
        <w:t>Acknowledgements</w:t>
      </w:r>
    </w:p>
    <w:p w:rsidR="004E141E" w:rsidRDefault="00527CA4">
      <w:pPr>
        <w:pStyle w:val="FirstParagraph"/>
      </w:pPr>
      <w:r>
        <w:t>A.L.D. was supported by NHGRI Training Grant to the Genomic Sciences Training Program 5T32HG002760. B.A.P. was supported by NIH grant R01 GM100426A and NSF grant DEB 1353737.</w:t>
      </w:r>
    </w:p>
    <w:p w:rsidR="00527CA4" w:rsidRDefault="00527CA4">
      <w:r>
        <w:br w:type="page"/>
      </w:r>
    </w:p>
    <w:p w:rsidR="004E141E" w:rsidRDefault="00362C9E">
      <w:pPr>
        <w:pStyle w:val="BodyText"/>
      </w:pPr>
      <w:r>
        <w:rPr>
          <w:b/>
        </w:rPr>
        <w:lastRenderedPageBreak/>
        <w:t>Table S</w:t>
      </w:r>
      <w:r w:rsidR="00527CA4">
        <w:rPr>
          <w:b/>
        </w:rPr>
        <w:t>1</w:t>
      </w:r>
      <w:r w:rsidR="00527CA4">
        <w:t xml:space="preserve">: </w:t>
      </w:r>
      <w:r w:rsidR="00527CA4" w:rsidRPr="00191494">
        <w:rPr>
          <w:highlight w:val="yellow"/>
        </w:rPr>
        <w:t>Testes Expression Datasets</w:t>
      </w:r>
    </w:p>
    <w:tbl>
      <w:tblPr>
        <w:tblW w:w="0" w:type="pct"/>
        <w:tblLook w:val="07E0" w:firstRow="1" w:lastRow="1" w:firstColumn="1" w:lastColumn="1" w:noHBand="1" w:noVBand="1"/>
      </w:tblPr>
      <w:tblGrid>
        <w:gridCol w:w="2029"/>
        <w:gridCol w:w="3735"/>
        <w:gridCol w:w="3812"/>
      </w:tblGrid>
      <w:tr w:rsidR="004E141E">
        <w:tc>
          <w:tcPr>
            <w:tcW w:w="0" w:type="auto"/>
            <w:tcBorders>
              <w:bottom w:val="single" w:sz="0" w:space="0" w:color="auto"/>
            </w:tcBorders>
            <w:vAlign w:val="bottom"/>
          </w:tcPr>
          <w:p w:rsidR="004E141E" w:rsidRDefault="00527CA4">
            <w:pPr>
              <w:pStyle w:val="Compact"/>
            </w:pPr>
            <w:r>
              <w:rPr>
                <w:b/>
                <w:i/>
              </w:rPr>
              <w:t>Species</w:t>
            </w:r>
          </w:p>
        </w:tc>
        <w:tc>
          <w:tcPr>
            <w:tcW w:w="0" w:type="auto"/>
            <w:tcBorders>
              <w:bottom w:val="single" w:sz="0" w:space="0" w:color="auto"/>
            </w:tcBorders>
            <w:vAlign w:val="bottom"/>
          </w:tcPr>
          <w:p w:rsidR="004E141E" w:rsidRDefault="00527CA4">
            <w:pPr>
              <w:pStyle w:val="Compact"/>
            </w:pPr>
            <w:r>
              <w:rPr>
                <w:b/>
              </w:rPr>
              <w:t>GEO Accession</w:t>
            </w:r>
          </w:p>
        </w:tc>
        <w:tc>
          <w:tcPr>
            <w:tcW w:w="0" w:type="auto"/>
            <w:tcBorders>
              <w:bottom w:val="single" w:sz="0" w:space="0" w:color="auto"/>
            </w:tcBorders>
            <w:vAlign w:val="bottom"/>
          </w:tcPr>
          <w:p w:rsidR="004E141E" w:rsidRDefault="00527CA4">
            <w:pPr>
              <w:pStyle w:val="Compact"/>
            </w:pPr>
            <w:r>
              <w:rPr>
                <w:b/>
              </w:rPr>
              <w:t>Reference</w:t>
            </w:r>
          </w:p>
        </w:tc>
      </w:tr>
      <w:tr w:rsidR="004E141E">
        <w:tc>
          <w:tcPr>
            <w:tcW w:w="0" w:type="auto"/>
          </w:tcPr>
          <w:p w:rsidR="004E141E" w:rsidRDefault="00527CA4">
            <w:pPr>
              <w:pStyle w:val="Compact"/>
            </w:pPr>
            <w:r>
              <w:rPr>
                <w:i/>
              </w:rPr>
              <w:t>Bos taurus</w:t>
            </w:r>
          </w:p>
        </w:tc>
        <w:tc>
          <w:tcPr>
            <w:tcW w:w="0" w:type="auto"/>
          </w:tcPr>
          <w:p w:rsidR="004E141E" w:rsidRDefault="00527CA4">
            <w:pPr>
              <w:pStyle w:val="Compact"/>
            </w:pPr>
            <w:r>
              <w:t>GSM1020728 &amp; GSM1020746</w:t>
            </w:r>
          </w:p>
        </w:tc>
        <w:tc>
          <w:tcPr>
            <w:tcW w:w="0" w:type="auto"/>
          </w:tcPr>
          <w:p w:rsidR="004E141E" w:rsidRDefault="00527CA4">
            <w:pPr>
              <w:pStyle w:val="Compact"/>
            </w:pPr>
            <w:r>
              <w:t xml:space="preserve">Merkin </w:t>
            </w:r>
            <w:r>
              <w:rPr>
                <w:i/>
              </w:rPr>
              <w:t>et al.</w:t>
            </w:r>
            <w:r>
              <w:t xml:space="preserve"> (2012)</w:t>
            </w:r>
          </w:p>
        </w:tc>
      </w:tr>
      <w:tr w:rsidR="004E141E">
        <w:tc>
          <w:tcPr>
            <w:tcW w:w="0" w:type="auto"/>
          </w:tcPr>
          <w:p w:rsidR="004E141E" w:rsidRDefault="00527CA4">
            <w:pPr>
              <w:pStyle w:val="Compact"/>
            </w:pPr>
            <w:r>
              <w:rPr>
                <w:i/>
              </w:rPr>
              <w:t>Callithrix jacchus</w:t>
            </w:r>
          </w:p>
        </w:tc>
        <w:tc>
          <w:tcPr>
            <w:tcW w:w="0" w:type="auto"/>
          </w:tcPr>
          <w:p w:rsidR="004E141E" w:rsidRDefault="00527CA4">
            <w:pPr>
              <w:pStyle w:val="Compact"/>
            </w:pPr>
            <w:r>
              <w:t>GSM1227961, GSM1227962 &amp; GSM1227963</w:t>
            </w:r>
          </w:p>
        </w:tc>
        <w:tc>
          <w:tcPr>
            <w:tcW w:w="0" w:type="auto"/>
          </w:tcPr>
          <w:p w:rsidR="004E141E" w:rsidRDefault="00527CA4">
            <w:pPr>
              <w:pStyle w:val="Compact"/>
            </w:pPr>
            <w:r>
              <w:t xml:space="preserve">Cortez </w:t>
            </w:r>
            <w:r>
              <w:rPr>
                <w:i/>
              </w:rPr>
              <w:t>et al.</w:t>
            </w:r>
            <w:r>
              <w:t xml:space="preserve"> (2014)</w:t>
            </w:r>
          </w:p>
        </w:tc>
      </w:tr>
      <w:tr w:rsidR="004E141E">
        <w:tc>
          <w:tcPr>
            <w:tcW w:w="0" w:type="auto"/>
          </w:tcPr>
          <w:p w:rsidR="004E141E" w:rsidRDefault="00527CA4">
            <w:pPr>
              <w:pStyle w:val="Compact"/>
            </w:pPr>
            <w:r>
              <w:rPr>
                <w:i/>
              </w:rPr>
              <w:t>Canis lupus familiaris</w:t>
            </w:r>
          </w:p>
        </w:tc>
        <w:tc>
          <w:tcPr>
            <w:tcW w:w="0" w:type="auto"/>
          </w:tcPr>
          <w:p w:rsidR="004E141E" w:rsidRDefault="00527CA4">
            <w:pPr>
              <w:pStyle w:val="Compact"/>
            </w:pPr>
            <w:r>
              <w:t>GSM747469 &amp; GSM1359286</w:t>
            </w:r>
          </w:p>
        </w:tc>
        <w:tc>
          <w:tcPr>
            <w:tcW w:w="0" w:type="auto"/>
          </w:tcPr>
          <w:p w:rsidR="004E141E" w:rsidRDefault="00527CA4">
            <w:pPr>
              <w:pStyle w:val="Compact"/>
            </w:pPr>
            <w:r>
              <w:t xml:space="preserve">Derti </w:t>
            </w:r>
            <w:r>
              <w:rPr>
                <w:i/>
              </w:rPr>
              <w:t>et al.</w:t>
            </w:r>
            <w:r>
              <w:t xml:space="preserve"> (2012), Vandewege </w:t>
            </w:r>
            <w:r>
              <w:rPr>
                <w:i/>
              </w:rPr>
              <w:t>et al.</w:t>
            </w:r>
            <w:r>
              <w:t xml:space="preserve"> (2016)</w:t>
            </w:r>
          </w:p>
        </w:tc>
      </w:tr>
      <w:tr w:rsidR="004E141E">
        <w:tc>
          <w:tcPr>
            <w:tcW w:w="0" w:type="auto"/>
          </w:tcPr>
          <w:p w:rsidR="004E141E" w:rsidRDefault="00527CA4">
            <w:pPr>
              <w:pStyle w:val="Compact"/>
            </w:pPr>
            <w:r>
              <w:rPr>
                <w:i/>
              </w:rPr>
              <w:t>Eptesicus fuscus</w:t>
            </w:r>
          </w:p>
        </w:tc>
        <w:tc>
          <w:tcPr>
            <w:tcW w:w="0" w:type="auto"/>
          </w:tcPr>
          <w:p w:rsidR="004E141E" w:rsidRDefault="00527CA4">
            <w:pPr>
              <w:pStyle w:val="Compact"/>
            </w:pPr>
            <w:r>
              <w:t>GSM1359287</w:t>
            </w:r>
          </w:p>
        </w:tc>
        <w:tc>
          <w:tcPr>
            <w:tcW w:w="0" w:type="auto"/>
          </w:tcPr>
          <w:p w:rsidR="004E141E" w:rsidRDefault="00527CA4">
            <w:pPr>
              <w:pStyle w:val="Compact"/>
            </w:pPr>
            <w:r>
              <w:t xml:space="preserve">Vandewege </w:t>
            </w:r>
            <w:r>
              <w:rPr>
                <w:i/>
              </w:rPr>
              <w:t>et al.</w:t>
            </w:r>
            <w:r>
              <w:t xml:space="preserve"> (2016)</w:t>
            </w:r>
          </w:p>
        </w:tc>
      </w:tr>
      <w:tr w:rsidR="004E141E">
        <w:tc>
          <w:tcPr>
            <w:tcW w:w="0" w:type="auto"/>
          </w:tcPr>
          <w:p w:rsidR="004E141E" w:rsidRDefault="00527CA4">
            <w:pPr>
              <w:pStyle w:val="Compact"/>
            </w:pPr>
            <w:r>
              <w:rPr>
                <w:i/>
              </w:rPr>
              <w:t>Equus caballus</w:t>
            </w:r>
          </w:p>
        </w:tc>
        <w:tc>
          <w:tcPr>
            <w:tcW w:w="0" w:type="auto"/>
          </w:tcPr>
          <w:p w:rsidR="004E141E" w:rsidRDefault="00527CA4">
            <w:pPr>
              <w:pStyle w:val="Compact"/>
            </w:pPr>
            <w:r>
              <w:t>GSM1139276 &amp; GSM1359288</w:t>
            </w:r>
          </w:p>
        </w:tc>
        <w:tc>
          <w:tcPr>
            <w:tcW w:w="0" w:type="auto"/>
          </w:tcPr>
          <w:p w:rsidR="004E141E" w:rsidRDefault="00527CA4">
            <w:pPr>
              <w:pStyle w:val="Compact"/>
            </w:pPr>
            <w:r>
              <w:t xml:space="preserve">Coleman </w:t>
            </w:r>
            <w:r>
              <w:rPr>
                <w:i/>
              </w:rPr>
              <w:t>et al.</w:t>
            </w:r>
            <w:r>
              <w:t xml:space="preserve"> (2013), Vandewege </w:t>
            </w:r>
            <w:r>
              <w:rPr>
                <w:i/>
              </w:rPr>
              <w:t>et al.</w:t>
            </w:r>
            <w:r>
              <w:t xml:space="preserve"> (2016)</w:t>
            </w:r>
          </w:p>
        </w:tc>
      </w:tr>
      <w:tr w:rsidR="004E141E">
        <w:tc>
          <w:tcPr>
            <w:tcW w:w="0" w:type="auto"/>
          </w:tcPr>
          <w:p w:rsidR="004E141E" w:rsidRDefault="00527CA4">
            <w:pPr>
              <w:pStyle w:val="Compact"/>
            </w:pPr>
            <w:r>
              <w:rPr>
                <w:i/>
              </w:rPr>
              <w:t>Gorilla gorilla</w:t>
            </w:r>
          </w:p>
        </w:tc>
        <w:tc>
          <w:tcPr>
            <w:tcW w:w="0" w:type="auto"/>
          </w:tcPr>
          <w:p w:rsidR="004E141E" w:rsidRDefault="00527CA4">
            <w:pPr>
              <w:pStyle w:val="Compact"/>
            </w:pPr>
            <w:r>
              <w:t>GSM752663</w:t>
            </w:r>
          </w:p>
        </w:tc>
        <w:tc>
          <w:tcPr>
            <w:tcW w:w="0" w:type="auto"/>
          </w:tcPr>
          <w:p w:rsidR="004E141E" w:rsidRDefault="00527CA4">
            <w:pPr>
              <w:pStyle w:val="Compact"/>
            </w:pPr>
            <w:r>
              <w:t xml:space="preserve">Brawand </w:t>
            </w:r>
            <w:r>
              <w:rPr>
                <w:i/>
              </w:rPr>
              <w:t>et al.</w:t>
            </w:r>
            <w:r>
              <w:t xml:space="preserve"> (2011)</w:t>
            </w:r>
          </w:p>
        </w:tc>
      </w:tr>
      <w:tr w:rsidR="004E141E">
        <w:tc>
          <w:tcPr>
            <w:tcW w:w="0" w:type="auto"/>
          </w:tcPr>
          <w:p w:rsidR="004E141E" w:rsidRDefault="00527CA4">
            <w:pPr>
              <w:pStyle w:val="Compact"/>
            </w:pPr>
            <w:r>
              <w:rPr>
                <w:i/>
              </w:rPr>
              <w:t>Homo sapiens</w:t>
            </w:r>
          </w:p>
        </w:tc>
        <w:tc>
          <w:tcPr>
            <w:tcW w:w="0" w:type="auto"/>
          </w:tcPr>
          <w:p w:rsidR="004E141E" w:rsidRDefault="00527CA4">
            <w:pPr>
              <w:pStyle w:val="Compact"/>
            </w:pPr>
            <w:r>
              <w:t>GSM752707 &amp; GSM752708</w:t>
            </w:r>
          </w:p>
        </w:tc>
        <w:tc>
          <w:tcPr>
            <w:tcW w:w="0" w:type="auto"/>
          </w:tcPr>
          <w:p w:rsidR="004E141E" w:rsidRDefault="00527CA4">
            <w:pPr>
              <w:pStyle w:val="Compact"/>
            </w:pPr>
            <w:r>
              <w:t xml:space="preserve">Brawand </w:t>
            </w:r>
            <w:r>
              <w:rPr>
                <w:i/>
              </w:rPr>
              <w:t>et al.</w:t>
            </w:r>
            <w:r>
              <w:t xml:space="preserve"> (2011)</w:t>
            </w:r>
          </w:p>
        </w:tc>
      </w:tr>
      <w:tr w:rsidR="004E141E">
        <w:tc>
          <w:tcPr>
            <w:tcW w:w="0" w:type="auto"/>
          </w:tcPr>
          <w:p w:rsidR="004E141E" w:rsidRDefault="00527CA4">
            <w:pPr>
              <w:pStyle w:val="Compact"/>
            </w:pPr>
            <w:r>
              <w:rPr>
                <w:i/>
              </w:rPr>
              <w:t>Macaca mulatta</w:t>
            </w:r>
          </w:p>
        </w:tc>
        <w:tc>
          <w:tcPr>
            <w:tcW w:w="0" w:type="auto"/>
          </w:tcPr>
          <w:p w:rsidR="004E141E" w:rsidRDefault="00527CA4">
            <w:pPr>
              <w:pStyle w:val="Compact"/>
            </w:pPr>
            <w:r>
              <w:t>GSM752642 &amp; GSM752643</w:t>
            </w:r>
          </w:p>
        </w:tc>
        <w:tc>
          <w:tcPr>
            <w:tcW w:w="0" w:type="auto"/>
          </w:tcPr>
          <w:p w:rsidR="004E141E" w:rsidRDefault="00527CA4">
            <w:pPr>
              <w:pStyle w:val="Compact"/>
            </w:pPr>
            <w:r>
              <w:t xml:space="preserve">Brawand </w:t>
            </w:r>
            <w:r>
              <w:rPr>
                <w:i/>
              </w:rPr>
              <w:t>et al.</w:t>
            </w:r>
            <w:r>
              <w:t xml:space="preserve"> (2011)</w:t>
            </w:r>
          </w:p>
        </w:tc>
      </w:tr>
      <w:tr w:rsidR="004E141E">
        <w:tc>
          <w:tcPr>
            <w:tcW w:w="0" w:type="auto"/>
          </w:tcPr>
          <w:p w:rsidR="004E141E" w:rsidRDefault="00527CA4">
            <w:pPr>
              <w:pStyle w:val="Compact"/>
            </w:pPr>
            <w:r>
              <w:rPr>
                <w:i/>
              </w:rPr>
              <w:t>Mus musculus</w:t>
            </w:r>
          </w:p>
        </w:tc>
        <w:tc>
          <w:tcPr>
            <w:tcW w:w="0" w:type="auto"/>
          </w:tcPr>
          <w:p w:rsidR="004E141E" w:rsidRDefault="00527CA4">
            <w:pPr>
              <w:pStyle w:val="Compact"/>
            </w:pPr>
            <w:r>
              <w:t>GSM752629 &amp; GSM752630</w:t>
            </w:r>
          </w:p>
        </w:tc>
        <w:tc>
          <w:tcPr>
            <w:tcW w:w="0" w:type="auto"/>
          </w:tcPr>
          <w:p w:rsidR="004E141E" w:rsidRDefault="00527CA4">
            <w:pPr>
              <w:pStyle w:val="Compact"/>
            </w:pPr>
            <w:r>
              <w:t xml:space="preserve">Brawand </w:t>
            </w:r>
            <w:r>
              <w:rPr>
                <w:i/>
              </w:rPr>
              <w:t>et al.</w:t>
            </w:r>
            <w:r>
              <w:t xml:space="preserve"> (2011)</w:t>
            </w:r>
          </w:p>
        </w:tc>
      </w:tr>
      <w:tr w:rsidR="004E141E">
        <w:tc>
          <w:tcPr>
            <w:tcW w:w="0" w:type="auto"/>
          </w:tcPr>
          <w:p w:rsidR="004E141E" w:rsidRDefault="00527CA4">
            <w:pPr>
              <w:pStyle w:val="Compact"/>
            </w:pPr>
            <w:r>
              <w:rPr>
                <w:i/>
              </w:rPr>
              <w:t>Ovis aries</w:t>
            </w:r>
          </w:p>
        </w:tc>
        <w:tc>
          <w:tcPr>
            <w:tcW w:w="0" w:type="auto"/>
          </w:tcPr>
          <w:p w:rsidR="004E141E" w:rsidRDefault="00527CA4">
            <w:pPr>
              <w:pStyle w:val="Compact"/>
            </w:pPr>
            <w:r>
              <w:t>GSM1666944 &amp; GSM1666936</w:t>
            </w:r>
          </w:p>
        </w:tc>
        <w:tc>
          <w:tcPr>
            <w:tcW w:w="0" w:type="auto"/>
          </w:tcPr>
          <w:p w:rsidR="004E141E" w:rsidRDefault="00527CA4">
            <w:pPr>
              <w:pStyle w:val="Compact"/>
            </w:pPr>
            <w:r>
              <w:t xml:space="preserve">Guan </w:t>
            </w:r>
            <w:r>
              <w:rPr>
                <w:i/>
              </w:rPr>
              <w:t>et al.</w:t>
            </w:r>
            <w:r>
              <w:t xml:space="preserve"> (2017)</w:t>
            </w:r>
          </w:p>
        </w:tc>
      </w:tr>
      <w:tr w:rsidR="004E141E">
        <w:tc>
          <w:tcPr>
            <w:tcW w:w="0" w:type="auto"/>
          </w:tcPr>
          <w:p w:rsidR="004E141E" w:rsidRDefault="00527CA4">
            <w:pPr>
              <w:pStyle w:val="Compact"/>
            </w:pPr>
            <w:r>
              <w:rPr>
                <w:i/>
              </w:rPr>
              <w:t>Pan paniscus</w:t>
            </w:r>
          </w:p>
        </w:tc>
        <w:tc>
          <w:tcPr>
            <w:tcW w:w="0" w:type="auto"/>
          </w:tcPr>
          <w:p w:rsidR="004E141E" w:rsidRDefault="00527CA4">
            <w:pPr>
              <w:pStyle w:val="Compact"/>
            </w:pPr>
            <w:r>
              <w:t>GSM752690</w:t>
            </w:r>
          </w:p>
        </w:tc>
        <w:tc>
          <w:tcPr>
            <w:tcW w:w="0" w:type="auto"/>
          </w:tcPr>
          <w:p w:rsidR="004E141E" w:rsidRDefault="00527CA4">
            <w:pPr>
              <w:pStyle w:val="Compact"/>
            </w:pPr>
            <w:r>
              <w:t xml:space="preserve">Brawand </w:t>
            </w:r>
            <w:r>
              <w:rPr>
                <w:i/>
              </w:rPr>
              <w:t>et al.</w:t>
            </w:r>
            <w:r>
              <w:t xml:space="preserve"> (2011)</w:t>
            </w:r>
          </w:p>
        </w:tc>
      </w:tr>
      <w:tr w:rsidR="004E141E">
        <w:tc>
          <w:tcPr>
            <w:tcW w:w="0" w:type="auto"/>
          </w:tcPr>
          <w:p w:rsidR="004E141E" w:rsidRDefault="00527CA4">
            <w:pPr>
              <w:pStyle w:val="Compact"/>
            </w:pPr>
            <w:r>
              <w:rPr>
                <w:i/>
              </w:rPr>
              <w:t>Pan troglodytes</w:t>
            </w:r>
          </w:p>
        </w:tc>
        <w:tc>
          <w:tcPr>
            <w:tcW w:w="0" w:type="auto"/>
          </w:tcPr>
          <w:p w:rsidR="004E141E" w:rsidRDefault="00527CA4">
            <w:pPr>
              <w:pStyle w:val="Compact"/>
            </w:pPr>
            <w:r>
              <w:t>GSM752678</w:t>
            </w:r>
          </w:p>
        </w:tc>
        <w:tc>
          <w:tcPr>
            <w:tcW w:w="0" w:type="auto"/>
          </w:tcPr>
          <w:p w:rsidR="004E141E" w:rsidRDefault="00527CA4">
            <w:pPr>
              <w:pStyle w:val="Compact"/>
            </w:pPr>
            <w:r>
              <w:t xml:space="preserve">Brawand </w:t>
            </w:r>
            <w:r>
              <w:rPr>
                <w:i/>
              </w:rPr>
              <w:t>et al.</w:t>
            </w:r>
            <w:r>
              <w:t xml:space="preserve"> (2011)</w:t>
            </w:r>
          </w:p>
        </w:tc>
      </w:tr>
      <w:tr w:rsidR="004E141E">
        <w:tc>
          <w:tcPr>
            <w:tcW w:w="0" w:type="auto"/>
          </w:tcPr>
          <w:p w:rsidR="004E141E" w:rsidRDefault="00527CA4">
            <w:pPr>
              <w:pStyle w:val="Compact"/>
            </w:pPr>
            <w:r>
              <w:rPr>
                <w:i/>
              </w:rPr>
              <w:t>Pongo pygmaeus</w:t>
            </w:r>
          </w:p>
        </w:tc>
        <w:tc>
          <w:tcPr>
            <w:tcW w:w="0" w:type="auto"/>
          </w:tcPr>
          <w:p w:rsidR="004E141E" w:rsidRDefault="00527CA4">
            <w:pPr>
              <w:pStyle w:val="Compact"/>
            </w:pPr>
            <w:r>
              <w:t>GSM1858310 &amp; GSM1858311</w:t>
            </w:r>
          </w:p>
        </w:tc>
        <w:tc>
          <w:tcPr>
            <w:tcW w:w="0" w:type="auto"/>
          </w:tcPr>
          <w:p w:rsidR="004E141E" w:rsidRDefault="00527CA4">
            <w:pPr>
              <w:pStyle w:val="Compact"/>
            </w:pPr>
            <w:r>
              <w:t xml:space="preserve">Carelli </w:t>
            </w:r>
            <w:r>
              <w:rPr>
                <w:i/>
              </w:rPr>
              <w:t>et al.</w:t>
            </w:r>
            <w:r>
              <w:t xml:space="preserve"> (2016)</w:t>
            </w:r>
          </w:p>
        </w:tc>
      </w:tr>
      <w:tr w:rsidR="004E141E">
        <w:tc>
          <w:tcPr>
            <w:tcW w:w="0" w:type="auto"/>
          </w:tcPr>
          <w:p w:rsidR="004E141E" w:rsidRDefault="00527CA4">
            <w:pPr>
              <w:pStyle w:val="Compact"/>
            </w:pPr>
            <w:r>
              <w:rPr>
                <w:i/>
              </w:rPr>
              <w:t>Rattus norvegicus</w:t>
            </w:r>
          </w:p>
        </w:tc>
        <w:tc>
          <w:tcPr>
            <w:tcW w:w="0" w:type="auto"/>
          </w:tcPr>
          <w:p w:rsidR="004E141E" w:rsidRDefault="00527CA4">
            <w:pPr>
              <w:pStyle w:val="Compact"/>
            </w:pPr>
            <w:r>
              <w:t>GSM1278058</w:t>
            </w:r>
          </w:p>
        </w:tc>
        <w:tc>
          <w:tcPr>
            <w:tcW w:w="0" w:type="auto"/>
          </w:tcPr>
          <w:p w:rsidR="004E141E" w:rsidRDefault="00527CA4">
            <w:pPr>
              <w:pStyle w:val="Compact"/>
            </w:pPr>
            <w:r>
              <w:t xml:space="preserve">Cortez </w:t>
            </w:r>
            <w:r>
              <w:rPr>
                <w:i/>
              </w:rPr>
              <w:t>et al.</w:t>
            </w:r>
            <w:r>
              <w:t xml:space="preserve"> (2014)</w:t>
            </w:r>
          </w:p>
        </w:tc>
      </w:tr>
      <w:tr w:rsidR="004E141E">
        <w:tc>
          <w:tcPr>
            <w:tcW w:w="0" w:type="auto"/>
          </w:tcPr>
          <w:p w:rsidR="004E141E" w:rsidRDefault="00527CA4">
            <w:pPr>
              <w:pStyle w:val="Compact"/>
            </w:pPr>
            <w:r>
              <w:rPr>
                <w:i/>
              </w:rPr>
              <w:t>Sus scrofa</w:t>
            </w:r>
          </w:p>
        </w:tc>
        <w:tc>
          <w:tcPr>
            <w:tcW w:w="0" w:type="auto"/>
          </w:tcPr>
          <w:p w:rsidR="004E141E" w:rsidRDefault="00527CA4">
            <w:pPr>
              <w:pStyle w:val="Compact"/>
            </w:pPr>
            <w:r>
              <w:t>GSM1902350, GSM2033157 &amp; GSM2033163</w:t>
            </w:r>
          </w:p>
        </w:tc>
        <w:tc>
          <w:tcPr>
            <w:tcW w:w="0" w:type="auto"/>
          </w:tcPr>
          <w:p w:rsidR="004E141E" w:rsidRDefault="00527CA4">
            <w:pPr>
              <w:pStyle w:val="Compact"/>
            </w:pPr>
            <w:r>
              <w:t xml:space="preserve">Li </w:t>
            </w:r>
            <w:r>
              <w:rPr>
                <w:i/>
              </w:rPr>
              <w:t>et al.</w:t>
            </w:r>
            <w:r>
              <w:t xml:space="preserve"> (2016), Yang </w:t>
            </w:r>
            <w:r>
              <w:rPr>
                <w:i/>
              </w:rPr>
              <w:t>et al.</w:t>
            </w:r>
            <w:r>
              <w:t xml:space="preserve"> (2017)</w:t>
            </w:r>
          </w:p>
        </w:tc>
      </w:tr>
      <w:tr w:rsidR="004E141E">
        <w:tc>
          <w:tcPr>
            <w:tcW w:w="0" w:type="auto"/>
          </w:tcPr>
          <w:p w:rsidR="004E141E" w:rsidRDefault="00527CA4">
            <w:pPr>
              <w:pStyle w:val="Compact"/>
            </w:pPr>
            <w:r>
              <w:rPr>
                <w:i/>
              </w:rPr>
              <w:t>Tupaia chinensis</w:t>
            </w:r>
          </w:p>
        </w:tc>
        <w:tc>
          <w:tcPr>
            <w:tcW w:w="0" w:type="auto"/>
          </w:tcPr>
          <w:p w:rsidR="004E141E" w:rsidRDefault="00527CA4">
            <w:pPr>
              <w:pStyle w:val="Compact"/>
            </w:pPr>
            <w:r>
              <w:t>GSM957062</w:t>
            </w:r>
          </w:p>
        </w:tc>
        <w:tc>
          <w:tcPr>
            <w:tcW w:w="0" w:type="auto"/>
          </w:tcPr>
          <w:p w:rsidR="004E141E" w:rsidRDefault="00527CA4">
            <w:pPr>
              <w:pStyle w:val="Compact"/>
            </w:pPr>
            <w:r>
              <w:t xml:space="preserve">Fan </w:t>
            </w:r>
            <w:r>
              <w:rPr>
                <w:i/>
              </w:rPr>
              <w:t>et al.</w:t>
            </w:r>
            <w:r>
              <w:t xml:space="preserve"> (2013)</w:t>
            </w:r>
          </w:p>
        </w:tc>
      </w:tr>
    </w:tbl>
    <w:p w:rsidR="00527CA4" w:rsidRDefault="00527CA4">
      <w:pPr>
        <w:pStyle w:val="BodyText"/>
        <w:rPr>
          <w:b/>
        </w:rPr>
      </w:pPr>
    </w:p>
    <w:p w:rsidR="00527CA4" w:rsidRDefault="00527CA4" w:rsidP="00527CA4">
      <w:pPr>
        <w:pStyle w:val="BodyText"/>
      </w:pPr>
      <w:r>
        <w:br w:type="page"/>
      </w:r>
    </w:p>
    <w:p w:rsidR="004E141E" w:rsidRDefault="00362C9E">
      <w:pPr>
        <w:pStyle w:val="BodyText"/>
      </w:pPr>
      <w:r>
        <w:rPr>
          <w:b/>
        </w:rPr>
        <w:lastRenderedPageBreak/>
        <w:t>Table S</w:t>
      </w:r>
      <w:r w:rsidR="00527CA4">
        <w:rPr>
          <w:b/>
        </w:rPr>
        <w:t>2</w:t>
      </w:r>
      <w:r w:rsidR="00527CA4">
        <w:t xml:space="preserve">: </w:t>
      </w:r>
      <w:r w:rsidR="00527CA4" w:rsidRPr="00191494">
        <w:rPr>
          <w:highlight w:val="yellow"/>
        </w:rPr>
        <w:t xml:space="preserve">NCBI Reference Genomes (O’Leary </w:t>
      </w:r>
      <w:r w:rsidR="00527CA4" w:rsidRPr="00191494">
        <w:rPr>
          <w:i/>
          <w:highlight w:val="yellow"/>
        </w:rPr>
        <w:t>et al.</w:t>
      </w:r>
      <w:r w:rsidR="00527CA4" w:rsidRPr="00191494">
        <w:rPr>
          <w:highlight w:val="yellow"/>
        </w:rPr>
        <w:t xml:space="preserve"> 2015)</w:t>
      </w:r>
    </w:p>
    <w:tbl>
      <w:tblPr>
        <w:tblW w:w="0" w:type="pct"/>
        <w:tblLook w:val="07E0" w:firstRow="1" w:lastRow="1" w:firstColumn="1" w:lastColumn="1" w:noHBand="1" w:noVBand="1"/>
      </w:tblPr>
      <w:tblGrid>
        <w:gridCol w:w="2057"/>
        <w:gridCol w:w="2534"/>
        <w:gridCol w:w="2227"/>
        <w:gridCol w:w="2758"/>
      </w:tblGrid>
      <w:tr w:rsidR="004E141E">
        <w:tc>
          <w:tcPr>
            <w:tcW w:w="0" w:type="auto"/>
            <w:tcBorders>
              <w:bottom w:val="single" w:sz="0" w:space="0" w:color="auto"/>
            </w:tcBorders>
            <w:vAlign w:val="bottom"/>
          </w:tcPr>
          <w:p w:rsidR="004E141E" w:rsidRDefault="00527CA4">
            <w:pPr>
              <w:pStyle w:val="Compact"/>
            </w:pPr>
            <w:r>
              <w:rPr>
                <w:b/>
                <w:i/>
              </w:rPr>
              <w:t>Species</w:t>
            </w:r>
          </w:p>
        </w:tc>
        <w:tc>
          <w:tcPr>
            <w:tcW w:w="0" w:type="auto"/>
            <w:tcBorders>
              <w:bottom w:val="single" w:sz="0" w:space="0" w:color="auto"/>
            </w:tcBorders>
            <w:vAlign w:val="bottom"/>
          </w:tcPr>
          <w:p w:rsidR="004E141E" w:rsidRDefault="00527CA4">
            <w:pPr>
              <w:pStyle w:val="Compact"/>
            </w:pPr>
            <w:r>
              <w:rPr>
                <w:b/>
              </w:rPr>
              <w:t>Assembly</w:t>
            </w:r>
          </w:p>
        </w:tc>
        <w:tc>
          <w:tcPr>
            <w:tcW w:w="0" w:type="auto"/>
            <w:tcBorders>
              <w:bottom w:val="single" w:sz="0" w:space="0" w:color="auto"/>
            </w:tcBorders>
            <w:vAlign w:val="bottom"/>
          </w:tcPr>
          <w:p w:rsidR="004E141E" w:rsidRDefault="00527CA4">
            <w:pPr>
              <w:pStyle w:val="Compact"/>
            </w:pPr>
            <w:r>
              <w:rPr>
                <w:b/>
              </w:rPr>
              <w:t>RefSeq Accession</w:t>
            </w:r>
          </w:p>
        </w:tc>
        <w:tc>
          <w:tcPr>
            <w:tcW w:w="0" w:type="auto"/>
            <w:tcBorders>
              <w:bottom w:val="single" w:sz="0" w:space="0" w:color="auto"/>
            </w:tcBorders>
            <w:vAlign w:val="bottom"/>
          </w:tcPr>
          <w:p w:rsidR="004E141E" w:rsidRDefault="00527CA4">
            <w:pPr>
              <w:pStyle w:val="Compact"/>
            </w:pPr>
            <w:r>
              <w:rPr>
                <w:b/>
              </w:rPr>
              <w:t>WGS Project Reference</w:t>
            </w:r>
          </w:p>
        </w:tc>
      </w:tr>
      <w:tr w:rsidR="004E141E">
        <w:tc>
          <w:tcPr>
            <w:tcW w:w="0" w:type="auto"/>
          </w:tcPr>
          <w:p w:rsidR="004E141E" w:rsidRDefault="00527CA4">
            <w:pPr>
              <w:pStyle w:val="Compact"/>
            </w:pPr>
            <w:r>
              <w:rPr>
                <w:i/>
              </w:rPr>
              <w:t>Bos taurus</w:t>
            </w:r>
          </w:p>
        </w:tc>
        <w:tc>
          <w:tcPr>
            <w:tcW w:w="0" w:type="auto"/>
          </w:tcPr>
          <w:p w:rsidR="004E141E" w:rsidRDefault="00527CA4">
            <w:pPr>
              <w:pStyle w:val="Compact"/>
            </w:pPr>
            <w:r>
              <w:t>Bos_taurus_UMD_3.1.1</w:t>
            </w:r>
          </w:p>
        </w:tc>
        <w:tc>
          <w:tcPr>
            <w:tcW w:w="0" w:type="auto"/>
          </w:tcPr>
          <w:p w:rsidR="004E141E" w:rsidRDefault="00527CA4">
            <w:pPr>
              <w:pStyle w:val="Compact"/>
            </w:pPr>
            <w:r>
              <w:t>GCF_000003055.6</w:t>
            </w:r>
          </w:p>
        </w:tc>
        <w:tc>
          <w:tcPr>
            <w:tcW w:w="0" w:type="auto"/>
          </w:tcPr>
          <w:p w:rsidR="004E141E" w:rsidRDefault="00527CA4">
            <w:pPr>
              <w:pStyle w:val="Compact"/>
            </w:pPr>
            <w:r>
              <w:t xml:space="preserve">Zimin </w:t>
            </w:r>
            <w:r>
              <w:rPr>
                <w:i/>
              </w:rPr>
              <w:t>et al.</w:t>
            </w:r>
            <w:r>
              <w:t xml:space="preserve"> (2009)</w:t>
            </w:r>
          </w:p>
        </w:tc>
      </w:tr>
      <w:tr w:rsidR="004E141E">
        <w:tc>
          <w:tcPr>
            <w:tcW w:w="0" w:type="auto"/>
          </w:tcPr>
          <w:p w:rsidR="004E141E" w:rsidRDefault="00527CA4">
            <w:pPr>
              <w:pStyle w:val="Compact"/>
            </w:pPr>
            <w:r>
              <w:rPr>
                <w:i/>
              </w:rPr>
              <w:t>Callithrix jacchus</w:t>
            </w:r>
          </w:p>
        </w:tc>
        <w:tc>
          <w:tcPr>
            <w:tcW w:w="0" w:type="auto"/>
          </w:tcPr>
          <w:p w:rsidR="004E141E" w:rsidRDefault="00527CA4">
            <w:pPr>
              <w:pStyle w:val="Compact"/>
            </w:pPr>
            <w:r>
              <w:t>Callithrix_jacchus-3.2</w:t>
            </w:r>
          </w:p>
        </w:tc>
        <w:tc>
          <w:tcPr>
            <w:tcW w:w="0" w:type="auto"/>
          </w:tcPr>
          <w:p w:rsidR="004E141E" w:rsidRDefault="00527CA4">
            <w:pPr>
              <w:pStyle w:val="Compact"/>
            </w:pPr>
            <w:r>
              <w:t>GCF_000004665.1</w:t>
            </w:r>
          </w:p>
        </w:tc>
        <w:tc>
          <w:tcPr>
            <w:tcW w:w="0" w:type="auto"/>
          </w:tcPr>
          <w:p w:rsidR="004E141E" w:rsidRDefault="00527CA4">
            <w:pPr>
              <w:pStyle w:val="Compact"/>
            </w:pPr>
            <w:r>
              <w:t>-</w:t>
            </w:r>
          </w:p>
        </w:tc>
      </w:tr>
      <w:tr w:rsidR="004E141E">
        <w:tc>
          <w:tcPr>
            <w:tcW w:w="0" w:type="auto"/>
          </w:tcPr>
          <w:p w:rsidR="004E141E" w:rsidRDefault="00527CA4">
            <w:pPr>
              <w:pStyle w:val="Compact"/>
            </w:pPr>
            <w:r>
              <w:rPr>
                <w:i/>
              </w:rPr>
              <w:t>Canis lupus familiaris</w:t>
            </w:r>
          </w:p>
        </w:tc>
        <w:tc>
          <w:tcPr>
            <w:tcW w:w="0" w:type="auto"/>
          </w:tcPr>
          <w:p w:rsidR="004E141E" w:rsidRDefault="00527CA4">
            <w:pPr>
              <w:pStyle w:val="Compact"/>
            </w:pPr>
            <w:r>
              <w:t>CanFam3.1</w:t>
            </w:r>
          </w:p>
        </w:tc>
        <w:tc>
          <w:tcPr>
            <w:tcW w:w="0" w:type="auto"/>
          </w:tcPr>
          <w:p w:rsidR="004E141E" w:rsidRDefault="00527CA4">
            <w:pPr>
              <w:pStyle w:val="Compact"/>
            </w:pPr>
            <w:r>
              <w:t>GCF_000002285.3</w:t>
            </w:r>
          </w:p>
        </w:tc>
        <w:tc>
          <w:tcPr>
            <w:tcW w:w="0" w:type="auto"/>
          </w:tcPr>
          <w:p w:rsidR="004E141E" w:rsidRDefault="00527CA4">
            <w:pPr>
              <w:pStyle w:val="Compact"/>
            </w:pPr>
            <w:r>
              <w:t xml:space="preserve">Lindblad-Toh </w:t>
            </w:r>
            <w:r>
              <w:rPr>
                <w:i/>
              </w:rPr>
              <w:t>et al.</w:t>
            </w:r>
            <w:r>
              <w:t xml:space="preserve"> (2005)</w:t>
            </w:r>
          </w:p>
        </w:tc>
      </w:tr>
      <w:tr w:rsidR="004E141E">
        <w:tc>
          <w:tcPr>
            <w:tcW w:w="0" w:type="auto"/>
          </w:tcPr>
          <w:p w:rsidR="004E141E" w:rsidRDefault="00527CA4">
            <w:pPr>
              <w:pStyle w:val="Compact"/>
            </w:pPr>
            <w:r>
              <w:rPr>
                <w:i/>
              </w:rPr>
              <w:t>Eptesicus fuscus</w:t>
            </w:r>
          </w:p>
        </w:tc>
        <w:tc>
          <w:tcPr>
            <w:tcW w:w="0" w:type="auto"/>
          </w:tcPr>
          <w:p w:rsidR="004E141E" w:rsidRDefault="00527CA4">
            <w:pPr>
              <w:pStyle w:val="Compact"/>
            </w:pPr>
            <w:r>
              <w:t>EptFus1.0</w:t>
            </w:r>
          </w:p>
        </w:tc>
        <w:tc>
          <w:tcPr>
            <w:tcW w:w="0" w:type="auto"/>
          </w:tcPr>
          <w:p w:rsidR="004E141E" w:rsidRDefault="00527CA4">
            <w:pPr>
              <w:pStyle w:val="Compact"/>
            </w:pPr>
            <w:r>
              <w:t>GCF_000308155.1</w:t>
            </w:r>
          </w:p>
        </w:tc>
        <w:tc>
          <w:tcPr>
            <w:tcW w:w="0" w:type="auto"/>
          </w:tcPr>
          <w:p w:rsidR="004E141E" w:rsidRDefault="00527CA4">
            <w:pPr>
              <w:pStyle w:val="Compact"/>
            </w:pPr>
            <w:r>
              <w:t>-</w:t>
            </w:r>
          </w:p>
        </w:tc>
      </w:tr>
      <w:tr w:rsidR="004E141E">
        <w:tc>
          <w:tcPr>
            <w:tcW w:w="0" w:type="auto"/>
          </w:tcPr>
          <w:p w:rsidR="004E141E" w:rsidRDefault="00527CA4">
            <w:pPr>
              <w:pStyle w:val="Compact"/>
            </w:pPr>
            <w:r>
              <w:rPr>
                <w:i/>
              </w:rPr>
              <w:t>Equus caballus</w:t>
            </w:r>
          </w:p>
        </w:tc>
        <w:tc>
          <w:tcPr>
            <w:tcW w:w="0" w:type="auto"/>
          </w:tcPr>
          <w:p w:rsidR="004E141E" w:rsidRDefault="00527CA4">
            <w:pPr>
              <w:pStyle w:val="Compact"/>
            </w:pPr>
            <w:r>
              <w:t>EquCab2.0</w:t>
            </w:r>
          </w:p>
        </w:tc>
        <w:tc>
          <w:tcPr>
            <w:tcW w:w="0" w:type="auto"/>
          </w:tcPr>
          <w:p w:rsidR="004E141E" w:rsidRDefault="00527CA4">
            <w:pPr>
              <w:pStyle w:val="Compact"/>
            </w:pPr>
            <w:r>
              <w:t>GCF_000002305.2</w:t>
            </w:r>
          </w:p>
        </w:tc>
        <w:tc>
          <w:tcPr>
            <w:tcW w:w="0" w:type="auto"/>
          </w:tcPr>
          <w:p w:rsidR="004E141E" w:rsidRDefault="00527CA4">
            <w:pPr>
              <w:pStyle w:val="Compact"/>
            </w:pPr>
            <w:r>
              <w:t xml:space="preserve">Wade </w:t>
            </w:r>
            <w:r>
              <w:rPr>
                <w:i/>
              </w:rPr>
              <w:t>et al.</w:t>
            </w:r>
            <w:r>
              <w:t xml:space="preserve"> (2009)</w:t>
            </w:r>
          </w:p>
        </w:tc>
      </w:tr>
      <w:tr w:rsidR="004E141E">
        <w:tc>
          <w:tcPr>
            <w:tcW w:w="0" w:type="auto"/>
          </w:tcPr>
          <w:p w:rsidR="004E141E" w:rsidRDefault="00527CA4">
            <w:pPr>
              <w:pStyle w:val="Compact"/>
            </w:pPr>
            <w:r>
              <w:rPr>
                <w:i/>
              </w:rPr>
              <w:t>Gorilla gorilla</w:t>
            </w:r>
          </w:p>
        </w:tc>
        <w:tc>
          <w:tcPr>
            <w:tcW w:w="0" w:type="auto"/>
          </w:tcPr>
          <w:p w:rsidR="004E141E" w:rsidRDefault="00527CA4">
            <w:pPr>
              <w:pStyle w:val="Compact"/>
            </w:pPr>
            <w:r>
              <w:t>gorGor4</w:t>
            </w:r>
          </w:p>
        </w:tc>
        <w:tc>
          <w:tcPr>
            <w:tcW w:w="0" w:type="auto"/>
          </w:tcPr>
          <w:p w:rsidR="004E141E" w:rsidRDefault="00527CA4">
            <w:pPr>
              <w:pStyle w:val="Compact"/>
            </w:pPr>
            <w:r>
              <w:t>GCF_000151905.2</w:t>
            </w:r>
          </w:p>
        </w:tc>
        <w:tc>
          <w:tcPr>
            <w:tcW w:w="0" w:type="auto"/>
          </w:tcPr>
          <w:p w:rsidR="004E141E" w:rsidRDefault="00527CA4">
            <w:pPr>
              <w:pStyle w:val="Compact"/>
            </w:pPr>
            <w:r>
              <w:t xml:space="preserve">Scally </w:t>
            </w:r>
            <w:r>
              <w:rPr>
                <w:i/>
              </w:rPr>
              <w:t>et al.</w:t>
            </w:r>
            <w:r>
              <w:t xml:space="preserve"> (2012)</w:t>
            </w:r>
          </w:p>
        </w:tc>
      </w:tr>
      <w:tr w:rsidR="004E141E">
        <w:tc>
          <w:tcPr>
            <w:tcW w:w="0" w:type="auto"/>
          </w:tcPr>
          <w:p w:rsidR="004E141E" w:rsidRDefault="00527CA4">
            <w:pPr>
              <w:pStyle w:val="Compact"/>
            </w:pPr>
            <w:r>
              <w:rPr>
                <w:i/>
              </w:rPr>
              <w:t>Homo sapiens</w:t>
            </w:r>
          </w:p>
        </w:tc>
        <w:tc>
          <w:tcPr>
            <w:tcW w:w="0" w:type="auto"/>
          </w:tcPr>
          <w:p w:rsidR="004E141E" w:rsidRDefault="00527CA4">
            <w:pPr>
              <w:pStyle w:val="Compact"/>
            </w:pPr>
            <w:r>
              <w:t>GRCh38.p10</w:t>
            </w:r>
          </w:p>
        </w:tc>
        <w:tc>
          <w:tcPr>
            <w:tcW w:w="0" w:type="auto"/>
          </w:tcPr>
          <w:p w:rsidR="004E141E" w:rsidRDefault="00527CA4">
            <w:pPr>
              <w:pStyle w:val="Compact"/>
            </w:pPr>
            <w:r>
              <w:t>GCF_000001405.36</w:t>
            </w:r>
          </w:p>
        </w:tc>
        <w:tc>
          <w:tcPr>
            <w:tcW w:w="0" w:type="auto"/>
          </w:tcPr>
          <w:p w:rsidR="004E141E" w:rsidRDefault="00527CA4">
            <w:pPr>
              <w:pStyle w:val="Compact"/>
            </w:pPr>
            <w:r>
              <w:t>-</w:t>
            </w:r>
          </w:p>
        </w:tc>
      </w:tr>
      <w:tr w:rsidR="004E141E">
        <w:tc>
          <w:tcPr>
            <w:tcW w:w="0" w:type="auto"/>
          </w:tcPr>
          <w:p w:rsidR="004E141E" w:rsidRDefault="00527CA4">
            <w:pPr>
              <w:pStyle w:val="Compact"/>
            </w:pPr>
            <w:r>
              <w:rPr>
                <w:i/>
              </w:rPr>
              <w:t>Macaca mulatta</w:t>
            </w:r>
          </w:p>
        </w:tc>
        <w:tc>
          <w:tcPr>
            <w:tcW w:w="0" w:type="auto"/>
          </w:tcPr>
          <w:p w:rsidR="004E141E" w:rsidRDefault="00527CA4">
            <w:pPr>
              <w:pStyle w:val="Compact"/>
            </w:pPr>
            <w:r>
              <w:t>Mmul_8.0.1</w:t>
            </w:r>
          </w:p>
        </w:tc>
        <w:tc>
          <w:tcPr>
            <w:tcW w:w="0" w:type="auto"/>
          </w:tcPr>
          <w:p w:rsidR="004E141E" w:rsidRDefault="00527CA4">
            <w:pPr>
              <w:pStyle w:val="Compact"/>
            </w:pPr>
            <w:r>
              <w:t>GCF_000772875.2</w:t>
            </w:r>
          </w:p>
        </w:tc>
        <w:tc>
          <w:tcPr>
            <w:tcW w:w="0" w:type="auto"/>
          </w:tcPr>
          <w:p w:rsidR="004E141E" w:rsidRDefault="00527CA4">
            <w:pPr>
              <w:pStyle w:val="Compact"/>
            </w:pPr>
            <w:r>
              <w:t xml:space="preserve">Zimin </w:t>
            </w:r>
            <w:r>
              <w:rPr>
                <w:i/>
              </w:rPr>
              <w:t>et al.</w:t>
            </w:r>
            <w:r>
              <w:t xml:space="preserve"> (2014)</w:t>
            </w:r>
          </w:p>
        </w:tc>
      </w:tr>
      <w:tr w:rsidR="004E141E">
        <w:tc>
          <w:tcPr>
            <w:tcW w:w="0" w:type="auto"/>
          </w:tcPr>
          <w:p w:rsidR="004E141E" w:rsidRDefault="00527CA4">
            <w:pPr>
              <w:pStyle w:val="Compact"/>
            </w:pPr>
            <w:r>
              <w:rPr>
                <w:i/>
              </w:rPr>
              <w:t>Mus musculus</w:t>
            </w:r>
          </w:p>
        </w:tc>
        <w:tc>
          <w:tcPr>
            <w:tcW w:w="0" w:type="auto"/>
          </w:tcPr>
          <w:p w:rsidR="004E141E" w:rsidRDefault="00527CA4">
            <w:pPr>
              <w:pStyle w:val="Compact"/>
            </w:pPr>
            <w:r>
              <w:t>GRCm38.p5</w:t>
            </w:r>
          </w:p>
        </w:tc>
        <w:tc>
          <w:tcPr>
            <w:tcW w:w="0" w:type="auto"/>
          </w:tcPr>
          <w:p w:rsidR="004E141E" w:rsidRDefault="00527CA4">
            <w:pPr>
              <w:pStyle w:val="Compact"/>
            </w:pPr>
            <w:r>
              <w:t>GCF_000001635.25</w:t>
            </w:r>
          </w:p>
        </w:tc>
        <w:tc>
          <w:tcPr>
            <w:tcW w:w="0" w:type="auto"/>
          </w:tcPr>
          <w:p w:rsidR="004E141E" w:rsidRDefault="00527CA4">
            <w:pPr>
              <w:pStyle w:val="Compact"/>
            </w:pPr>
            <w:r>
              <w:t>-</w:t>
            </w:r>
          </w:p>
        </w:tc>
      </w:tr>
      <w:tr w:rsidR="004E141E">
        <w:tc>
          <w:tcPr>
            <w:tcW w:w="0" w:type="auto"/>
          </w:tcPr>
          <w:p w:rsidR="004E141E" w:rsidRDefault="00527CA4">
            <w:pPr>
              <w:pStyle w:val="Compact"/>
            </w:pPr>
            <w:r>
              <w:rPr>
                <w:i/>
              </w:rPr>
              <w:t>Ovis aries</w:t>
            </w:r>
          </w:p>
        </w:tc>
        <w:tc>
          <w:tcPr>
            <w:tcW w:w="0" w:type="auto"/>
          </w:tcPr>
          <w:p w:rsidR="004E141E" w:rsidRDefault="00527CA4">
            <w:pPr>
              <w:pStyle w:val="Compact"/>
            </w:pPr>
            <w:r>
              <w:t>Oar_v4.0</w:t>
            </w:r>
          </w:p>
        </w:tc>
        <w:tc>
          <w:tcPr>
            <w:tcW w:w="0" w:type="auto"/>
          </w:tcPr>
          <w:p w:rsidR="004E141E" w:rsidRDefault="00527CA4">
            <w:pPr>
              <w:pStyle w:val="Compact"/>
            </w:pPr>
            <w:r>
              <w:t>GCF_000298735.2</w:t>
            </w:r>
          </w:p>
        </w:tc>
        <w:tc>
          <w:tcPr>
            <w:tcW w:w="0" w:type="auto"/>
          </w:tcPr>
          <w:p w:rsidR="004E141E" w:rsidRDefault="00527CA4">
            <w:pPr>
              <w:pStyle w:val="Compact"/>
            </w:pPr>
            <w:r>
              <w:t xml:space="preserve">Consortium </w:t>
            </w:r>
            <w:r>
              <w:rPr>
                <w:i/>
              </w:rPr>
              <w:t>et al.</w:t>
            </w:r>
            <w:r>
              <w:t xml:space="preserve"> (2010)</w:t>
            </w:r>
          </w:p>
        </w:tc>
      </w:tr>
      <w:tr w:rsidR="004E141E">
        <w:tc>
          <w:tcPr>
            <w:tcW w:w="0" w:type="auto"/>
          </w:tcPr>
          <w:p w:rsidR="004E141E" w:rsidRDefault="00527CA4">
            <w:pPr>
              <w:pStyle w:val="Compact"/>
            </w:pPr>
            <w:r>
              <w:rPr>
                <w:i/>
              </w:rPr>
              <w:t>Pan paniscus</w:t>
            </w:r>
          </w:p>
        </w:tc>
        <w:tc>
          <w:tcPr>
            <w:tcW w:w="0" w:type="auto"/>
          </w:tcPr>
          <w:p w:rsidR="004E141E" w:rsidRDefault="00527CA4">
            <w:pPr>
              <w:pStyle w:val="Compact"/>
            </w:pPr>
            <w:r>
              <w:t>panpan1.1</w:t>
            </w:r>
          </w:p>
        </w:tc>
        <w:tc>
          <w:tcPr>
            <w:tcW w:w="0" w:type="auto"/>
          </w:tcPr>
          <w:p w:rsidR="004E141E" w:rsidRDefault="00527CA4">
            <w:pPr>
              <w:pStyle w:val="Compact"/>
            </w:pPr>
            <w:r>
              <w:t>GCF_000258655.2</w:t>
            </w:r>
          </w:p>
        </w:tc>
        <w:tc>
          <w:tcPr>
            <w:tcW w:w="0" w:type="auto"/>
          </w:tcPr>
          <w:p w:rsidR="004E141E" w:rsidRDefault="00527CA4">
            <w:pPr>
              <w:pStyle w:val="Compact"/>
            </w:pPr>
            <w:r>
              <w:t xml:space="preserve">Prüfer </w:t>
            </w:r>
            <w:r>
              <w:rPr>
                <w:i/>
              </w:rPr>
              <w:t>et al.</w:t>
            </w:r>
            <w:r>
              <w:t xml:space="preserve"> (2012)</w:t>
            </w:r>
          </w:p>
        </w:tc>
      </w:tr>
      <w:tr w:rsidR="004E141E">
        <w:tc>
          <w:tcPr>
            <w:tcW w:w="0" w:type="auto"/>
          </w:tcPr>
          <w:p w:rsidR="004E141E" w:rsidRDefault="00527CA4">
            <w:pPr>
              <w:pStyle w:val="Compact"/>
            </w:pPr>
            <w:r>
              <w:rPr>
                <w:i/>
              </w:rPr>
              <w:t>Pan troglodytes</w:t>
            </w:r>
          </w:p>
        </w:tc>
        <w:tc>
          <w:tcPr>
            <w:tcW w:w="0" w:type="auto"/>
          </w:tcPr>
          <w:p w:rsidR="004E141E" w:rsidRDefault="00527CA4">
            <w:pPr>
              <w:pStyle w:val="Compact"/>
            </w:pPr>
            <w:r>
              <w:t>Pan_tro_3.0</w:t>
            </w:r>
          </w:p>
        </w:tc>
        <w:tc>
          <w:tcPr>
            <w:tcW w:w="0" w:type="auto"/>
          </w:tcPr>
          <w:p w:rsidR="004E141E" w:rsidRDefault="00527CA4">
            <w:pPr>
              <w:pStyle w:val="Compact"/>
            </w:pPr>
            <w:r>
              <w:t>GCF_000001515.7</w:t>
            </w:r>
          </w:p>
        </w:tc>
        <w:tc>
          <w:tcPr>
            <w:tcW w:w="0" w:type="auto"/>
          </w:tcPr>
          <w:p w:rsidR="004E141E" w:rsidRDefault="00527CA4">
            <w:pPr>
              <w:pStyle w:val="Compact"/>
            </w:pPr>
            <w:r>
              <w:t xml:space="preserve">Consortium </w:t>
            </w:r>
            <w:r>
              <w:rPr>
                <w:i/>
              </w:rPr>
              <w:t>et al.</w:t>
            </w:r>
            <w:r>
              <w:t xml:space="preserve"> (2005)</w:t>
            </w:r>
          </w:p>
        </w:tc>
      </w:tr>
      <w:tr w:rsidR="004E141E">
        <w:tc>
          <w:tcPr>
            <w:tcW w:w="0" w:type="auto"/>
          </w:tcPr>
          <w:p w:rsidR="004E141E" w:rsidRDefault="00527CA4">
            <w:pPr>
              <w:pStyle w:val="Compact"/>
            </w:pPr>
            <w:r>
              <w:rPr>
                <w:i/>
              </w:rPr>
              <w:t>Pongo abelii</w:t>
            </w:r>
          </w:p>
        </w:tc>
        <w:tc>
          <w:tcPr>
            <w:tcW w:w="0" w:type="auto"/>
          </w:tcPr>
          <w:p w:rsidR="004E141E" w:rsidRDefault="00527CA4">
            <w:pPr>
              <w:pStyle w:val="Compact"/>
            </w:pPr>
            <w:r>
              <w:t>P_pygmaeus_2.0.2</w:t>
            </w:r>
          </w:p>
        </w:tc>
        <w:tc>
          <w:tcPr>
            <w:tcW w:w="0" w:type="auto"/>
          </w:tcPr>
          <w:p w:rsidR="004E141E" w:rsidRDefault="00527CA4">
            <w:pPr>
              <w:pStyle w:val="Compact"/>
            </w:pPr>
            <w:r>
              <w:t>GCF_000001545.4</w:t>
            </w:r>
          </w:p>
        </w:tc>
        <w:tc>
          <w:tcPr>
            <w:tcW w:w="0" w:type="auto"/>
          </w:tcPr>
          <w:p w:rsidR="004E141E" w:rsidRDefault="00527CA4">
            <w:pPr>
              <w:pStyle w:val="Compact"/>
            </w:pPr>
            <w:r>
              <w:t xml:space="preserve">Locke </w:t>
            </w:r>
            <w:r>
              <w:rPr>
                <w:i/>
              </w:rPr>
              <w:t>et al.</w:t>
            </w:r>
            <w:r>
              <w:t xml:space="preserve"> (2011)</w:t>
            </w:r>
          </w:p>
        </w:tc>
      </w:tr>
      <w:tr w:rsidR="004E141E">
        <w:tc>
          <w:tcPr>
            <w:tcW w:w="0" w:type="auto"/>
          </w:tcPr>
          <w:p w:rsidR="004E141E" w:rsidRDefault="00527CA4">
            <w:pPr>
              <w:pStyle w:val="Compact"/>
            </w:pPr>
            <w:r>
              <w:rPr>
                <w:i/>
              </w:rPr>
              <w:t>Rattus norvegicus</w:t>
            </w:r>
          </w:p>
        </w:tc>
        <w:tc>
          <w:tcPr>
            <w:tcW w:w="0" w:type="auto"/>
          </w:tcPr>
          <w:p w:rsidR="004E141E" w:rsidRDefault="00527CA4">
            <w:pPr>
              <w:pStyle w:val="Compact"/>
            </w:pPr>
            <w:r>
              <w:t>Rnor_6.0</w:t>
            </w:r>
          </w:p>
        </w:tc>
        <w:tc>
          <w:tcPr>
            <w:tcW w:w="0" w:type="auto"/>
          </w:tcPr>
          <w:p w:rsidR="004E141E" w:rsidRDefault="00527CA4">
            <w:pPr>
              <w:pStyle w:val="Compact"/>
            </w:pPr>
            <w:r>
              <w:t>GCF_000001895.5</w:t>
            </w:r>
          </w:p>
        </w:tc>
        <w:tc>
          <w:tcPr>
            <w:tcW w:w="0" w:type="auto"/>
          </w:tcPr>
          <w:p w:rsidR="004E141E" w:rsidRDefault="00527CA4">
            <w:pPr>
              <w:pStyle w:val="Compact"/>
            </w:pPr>
            <w:r>
              <w:t>Consortium and others (2004)</w:t>
            </w:r>
          </w:p>
        </w:tc>
      </w:tr>
      <w:tr w:rsidR="004E141E">
        <w:tc>
          <w:tcPr>
            <w:tcW w:w="0" w:type="auto"/>
          </w:tcPr>
          <w:p w:rsidR="004E141E" w:rsidRDefault="00527CA4">
            <w:pPr>
              <w:pStyle w:val="Compact"/>
            </w:pPr>
            <w:r>
              <w:rPr>
                <w:i/>
              </w:rPr>
              <w:t>Sus scrofa</w:t>
            </w:r>
          </w:p>
        </w:tc>
        <w:tc>
          <w:tcPr>
            <w:tcW w:w="0" w:type="auto"/>
          </w:tcPr>
          <w:p w:rsidR="004E141E" w:rsidRDefault="00527CA4">
            <w:pPr>
              <w:pStyle w:val="Compact"/>
            </w:pPr>
            <w:r>
              <w:t>Sscrofa11.1</w:t>
            </w:r>
          </w:p>
        </w:tc>
        <w:tc>
          <w:tcPr>
            <w:tcW w:w="0" w:type="auto"/>
          </w:tcPr>
          <w:p w:rsidR="004E141E" w:rsidRDefault="00527CA4">
            <w:pPr>
              <w:pStyle w:val="Compact"/>
            </w:pPr>
            <w:r>
              <w:t>GCF_000003025.6</w:t>
            </w:r>
          </w:p>
        </w:tc>
        <w:tc>
          <w:tcPr>
            <w:tcW w:w="0" w:type="auto"/>
          </w:tcPr>
          <w:p w:rsidR="004E141E" w:rsidRDefault="00527CA4">
            <w:pPr>
              <w:pStyle w:val="Compact"/>
            </w:pPr>
            <w:r>
              <w:t>-</w:t>
            </w:r>
          </w:p>
        </w:tc>
      </w:tr>
      <w:tr w:rsidR="004E141E">
        <w:tc>
          <w:tcPr>
            <w:tcW w:w="0" w:type="auto"/>
          </w:tcPr>
          <w:p w:rsidR="004E141E" w:rsidRDefault="00527CA4">
            <w:pPr>
              <w:pStyle w:val="Compact"/>
            </w:pPr>
            <w:r>
              <w:rPr>
                <w:i/>
              </w:rPr>
              <w:t>Tupaia chinensis</w:t>
            </w:r>
          </w:p>
        </w:tc>
        <w:tc>
          <w:tcPr>
            <w:tcW w:w="0" w:type="auto"/>
          </w:tcPr>
          <w:p w:rsidR="004E141E" w:rsidRDefault="00527CA4">
            <w:pPr>
              <w:pStyle w:val="Compact"/>
            </w:pPr>
            <w:r>
              <w:t>TupChi_1.0</w:t>
            </w:r>
          </w:p>
        </w:tc>
        <w:tc>
          <w:tcPr>
            <w:tcW w:w="0" w:type="auto"/>
          </w:tcPr>
          <w:p w:rsidR="004E141E" w:rsidRDefault="00527CA4">
            <w:pPr>
              <w:pStyle w:val="Compact"/>
            </w:pPr>
            <w:r>
              <w:t>GCF_000334495.1</w:t>
            </w:r>
          </w:p>
        </w:tc>
        <w:tc>
          <w:tcPr>
            <w:tcW w:w="0" w:type="auto"/>
          </w:tcPr>
          <w:p w:rsidR="004E141E" w:rsidRDefault="00527CA4">
            <w:pPr>
              <w:pStyle w:val="Compact"/>
            </w:pPr>
            <w:r>
              <w:t xml:space="preserve">Fan </w:t>
            </w:r>
            <w:r>
              <w:rPr>
                <w:i/>
              </w:rPr>
              <w:t>et al.</w:t>
            </w:r>
            <w:r>
              <w:t xml:space="preserve"> (2013)</w:t>
            </w:r>
          </w:p>
        </w:tc>
      </w:tr>
    </w:tbl>
    <w:p w:rsidR="00527CA4" w:rsidRDefault="00527CA4">
      <w:pPr>
        <w:pStyle w:val="BodyText"/>
        <w:rPr>
          <w:b/>
        </w:rPr>
      </w:pPr>
    </w:p>
    <w:p w:rsidR="00527CA4" w:rsidRDefault="00527CA4" w:rsidP="00527CA4">
      <w:pPr>
        <w:pStyle w:val="BodyText"/>
      </w:pPr>
      <w:r>
        <w:br w:type="page"/>
      </w:r>
    </w:p>
    <w:p w:rsidR="004E141E" w:rsidRDefault="00362C9E">
      <w:pPr>
        <w:pStyle w:val="BodyText"/>
      </w:pPr>
      <w:r>
        <w:rPr>
          <w:b/>
        </w:rPr>
        <w:lastRenderedPageBreak/>
        <w:t>Table S</w:t>
      </w:r>
      <w:r w:rsidR="00527CA4">
        <w:rPr>
          <w:b/>
        </w:rPr>
        <w:t>3</w:t>
      </w:r>
      <w:r w:rsidR="00527CA4">
        <w:t xml:space="preserve">: </w:t>
      </w:r>
      <w:proofErr w:type="spellStart"/>
      <w:r w:rsidR="00527CA4" w:rsidRPr="00191494">
        <w:rPr>
          <w:highlight w:val="yellow"/>
        </w:rPr>
        <w:t>Ensembl</w:t>
      </w:r>
      <w:proofErr w:type="spellEnd"/>
      <w:r w:rsidR="00527CA4" w:rsidRPr="00191494">
        <w:rPr>
          <w:highlight w:val="yellow"/>
        </w:rPr>
        <w:t xml:space="preserve"> Reference Genomes</w:t>
      </w:r>
    </w:p>
    <w:tbl>
      <w:tblPr>
        <w:tblW w:w="0" w:type="pct"/>
        <w:tblLook w:val="07E0" w:firstRow="1" w:lastRow="1" w:firstColumn="1" w:lastColumn="1" w:noHBand="1" w:noVBand="1"/>
      </w:tblPr>
      <w:tblGrid>
        <w:gridCol w:w="2106"/>
        <w:gridCol w:w="2392"/>
        <w:gridCol w:w="2227"/>
        <w:gridCol w:w="2851"/>
      </w:tblGrid>
      <w:tr w:rsidR="004E141E">
        <w:tc>
          <w:tcPr>
            <w:tcW w:w="0" w:type="auto"/>
            <w:tcBorders>
              <w:bottom w:val="single" w:sz="0" w:space="0" w:color="auto"/>
            </w:tcBorders>
            <w:vAlign w:val="bottom"/>
          </w:tcPr>
          <w:p w:rsidR="004E141E" w:rsidRDefault="00527CA4">
            <w:pPr>
              <w:pStyle w:val="Compact"/>
            </w:pPr>
            <w:r>
              <w:rPr>
                <w:b/>
                <w:i/>
              </w:rPr>
              <w:t>Species</w:t>
            </w:r>
          </w:p>
        </w:tc>
        <w:tc>
          <w:tcPr>
            <w:tcW w:w="0" w:type="auto"/>
            <w:tcBorders>
              <w:bottom w:val="single" w:sz="0" w:space="0" w:color="auto"/>
            </w:tcBorders>
            <w:vAlign w:val="bottom"/>
          </w:tcPr>
          <w:p w:rsidR="004E141E" w:rsidRDefault="00527CA4">
            <w:pPr>
              <w:pStyle w:val="Compact"/>
            </w:pPr>
            <w:r>
              <w:rPr>
                <w:b/>
              </w:rPr>
              <w:t>Assembly</w:t>
            </w:r>
          </w:p>
        </w:tc>
        <w:tc>
          <w:tcPr>
            <w:tcW w:w="0" w:type="auto"/>
            <w:tcBorders>
              <w:bottom w:val="single" w:sz="0" w:space="0" w:color="auto"/>
            </w:tcBorders>
            <w:vAlign w:val="bottom"/>
          </w:tcPr>
          <w:p w:rsidR="004E141E" w:rsidRDefault="00527CA4">
            <w:pPr>
              <w:pStyle w:val="Compact"/>
            </w:pPr>
            <w:r>
              <w:rPr>
                <w:b/>
              </w:rPr>
              <w:t>RefSeq Accession</w:t>
            </w:r>
          </w:p>
        </w:tc>
        <w:tc>
          <w:tcPr>
            <w:tcW w:w="0" w:type="auto"/>
            <w:tcBorders>
              <w:bottom w:val="single" w:sz="0" w:space="0" w:color="auto"/>
            </w:tcBorders>
            <w:vAlign w:val="bottom"/>
          </w:tcPr>
          <w:p w:rsidR="004E141E" w:rsidRDefault="00527CA4">
            <w:pPr>
              <w:pStyle w:val="Compact"/>
            </w:pPr>
            <w:r>
              <w:rPr>
                <w:b/>
              </w:rPr>
              <w:t>WGS Project Reference</w:t>
            </w:r>
          </w:p>
        </w:tc>
      </w:tr>
      <w:tr w:rsidR="004E141E">
        <w:tc>
          <w:tcPr>
            <w:tcW w:w="0" w:type="auto"/>
          </w:tcPr>
          <w:p w:rsidR="004E141E" w:rsidRDefault="00527CA4">
            <w:pPr>
              <w:pStyle w:val="Compact"/>
            </w:pPr>
            <w:r>
              <w:rPr>
                <w:i/>
              </w:rPr>
              <w:t>Bos taurus</w:t>
            </w:r>
          </w:p>
        </w:tc>
        <w:tc>
          <w:tcPr>
            <w:tcW w:w="0" w:type="auto"/>
          </w:tcPr>
          <w:p w:rsidR="004E141E" w:rsidRDefault="00527CA4">
            <w:pPr>
              <w:pStyle w:val="Compact"/>
            </w:pPr>
            <w:r>
              <w:t>Bos_taurus_UMD_3.1</w:t>
            </w:r>
          </w:p>
        </w:tc>
        <w:tc>
          <w:tcPr>
            <w:tcW w:w="0" w:type="auto"/>
          </w:tcPr>
          <w:p w:rsidR="004E141E" w:rsidRDefault="00527CA4">
            <w:pPr>
              <w:pStyle w:val="Compact"/>
            </w:pPr>
            <w:r>
              <w:t>GCF_000003055.3</w:t>
            </w:r>
          </w:p>
        </w:tc>
        <w:tc>
          <w:tcPr>
            <w:tcW w:w="0" w:type="auto"/>
          </w:tcPr>
          <w:p w:rsidR="004E141E" w:rsidRDefault="00527CA4">
            <w:pPr>
              <w:pStyle w:val="Compact"/>
            </w:pPr>
            <w:r>
              <w:t xml:space="preserve">Zimin </w:t>
            </w:r>
            <w:r>
              <w:rPr>
                <w:i/>
              </w:rPr>
              <w:t>et al.</w:t>
            </w:r>
            <w:r>
              <w:t xml:space="preserve"> (2009)</w:t>
            </w:r>
          </w:p>
        </w:tc>
      </w:tr>
      <w:tr w:rsidR="004E141E">
        <w:tc>
          <w:tcPr>
            <w:tcW w:w="0" w:type="auto"/>
          </w:tcPr>
          <w:p w:rsidR="004E141E" w:rsidRDefault="00527CA4">
            <w:pPr>
              <w:pStyle w:val="Compact"/>
            </w:pPr>
            <w:r>
              <w:rPr>
                <w:i/>
              </w:rPr>
              <w:t>Callithrix jacchus</w:t>
            </w:r>
          </w:p>
        </w:tc>
        <w:tc>
          <w:tcPr>
            <w:tcW w:w="0" w:type="auto"/>
          </w:tcPr>
          <w:p w:rsidR="004E141E" w:rsidRDefault="00527CA4">
            <w:pPr>
              <w:pStyle w:val="Compact"/>
            </w:pPr>
            <w:r>
              <w:t>Callithrix_jacchus-3.2</w:t>
            </w:r>
          </w:p>
        </w:tc>
        <w:tc>
          <w:tcPr>
            <w:tcW w:w="0" w:type="auto"/>
          </w:tcPr>
          <w:p w:rsidR="004E141E" w:rsidRDefault="00527CA4">
            <w:pPr>
              <w:pStyle w:val="Compact"/>
            </w:pPr>
            <w:r>
              <w:t>GCF_000004665.1</w:t>
            </w:r>
          </w:p>
        </w:tc>
        <w:tc>
          <w:tcPr>
            <w:tcW w:w="0" w:type="auto"/>
          </w:tcPr>
          <w:p w:rsidR="004E141E" w:rsidRDefault="00527CA4">
            <w:pPr>
              <w:pStyle w:val="Compact"/>
            </w:pPr>
            <w:r>
              <w:t>-</w:t>
            </w:r>
          </w:p>
        </w:tc>
      </w:tr>
      <w:tr w:rsidR="004E141E">
        <w:tc>
          <w:tcPr>
            <w:tcW w:w="0" w:type="auto"/>
          </w:tcPr>
          <w:p w:rsidR="004E141E" w:rsidRDefault="00527CA4">
            <w:pPr>
              <w:pStyle w:val="Compact"/>
            </w:pPr>
            <w:r>
              <w:rPr>
                <w:i/>
              </w:rPr>
              <w:t>Canis lupus familiaris</w:t>
            </w:r>
          </w:p>
        </w:tc>
        <w:tc>
          <w:tcPr>
            <w:tcW w:w="0" w:type="auto"/>
          </w:tcPr>
          <w:p w:rsidR="004E141E" w:rsidRDefault="00527CA4">
            <w:pPr>
              <w:pStyle w:val="Compact"/>
            </w:pPr>
            <w:r>
              <w:t>CanFam3.1</w:t>
            </w:r>
          </w:p>
        </w:tc>
        <w:tc>
          <w:tcPr>
            <w:tcW w:w="0" w:type="auto"/>
          </w:tcPr>
          <w:p w:rsidR="004E141E" w:rsidRDefault="00527CA4">
            <w:pPr>
              <w:pStyle w:val="Compact"/>
            </w:pPr>
            <w:r>
              <w:t>GCF_000002285.3</w:t>
            </w:r>
          </w:p>
        </w:tc>
        <w:tc>
          <w:tcPr>
            <w:tcW w:w="0" w:type="auto"/>
          </w:tcPr>
          <w:p w:rsidR="004E141E" w:rsidRDefault="00527CA4">
            <w:pPr>
              <w:pStyle w:val="Compact"/>
            </w:pPr>
            <w:r>
              <w:t xml:space="preserve">Lindblad-Toh </w:t>
            </w:r>
            <w:r>
              <w:rPr>
                <w:i/>
              </w:rPr>
              <w:t>et al.</w:t>
            </w:r>
            <w:r>
              <w:t xml:space="preserve"> (2005)</w:t>
            </w:r>
          </w:p>
        </w:tc>
      </w:tr>
      <w:tr w:rsidR="004E141E">
        <w:tc>
          <w:tcPr>
            <w:tcW w:w="0" w:type="auto"/>
          </w:tcPr>
          <w:p w:rsidR="004E141E" w:rsidRDefault="00527CA4">
            <w:pPr>
              <w:pStyle w:val="Compact"/>
            </w:pPr>
            <w:r>
              <w:rPr>
                <w:i/>
              </w:rPr>
              <w:t>Eptesicus fuscus</w:t>
            </w:r>
          </w:p>
        </w:tc>
        <w:tc>
          <w:tcPr>
            <w:tcW w:w="0" w:type="auto"/>
          </w:tcPr>
          <w:p w:rsidR="004E141E" w:rsidRDefault="00527CA4">
            <w:pPr>
              <w:pStyle w:val="Compact"/>
            </w:pPr>
            <w:r>
              <w:t>-</w:t>
            </w:r>
          </w:p>
        </w:tc>
        <w:tc>
          <w:tcPr>
            <w:tcW w:w="0" w:type="auto"/>
          </w:tcPr>
          <w:p w:rsidR="004E141E" w:rsidRDefault="00527CA4">
            <w:pPr>
              <w:pStyle w:val="Compact"/>
            </w:pPr>
            <w:r>
              <w:t>-</w:t>
            </w:r>
          </w:p>
        </w:tc>
        <w:tc>
          <w:tcPr>
            <w:tcW w:w="0" w:type="auto"/>
          </w:tcPr>
          <w:p w:rsidR="004E141E" w:rsidRDefault="00527CA4">
            <w:pPr>
              <w:pStyle w:val="Compact"/>
            </w:pPr>
            <w:r>
              <w:t>-</w:t>
            </w:r>
          </w:p>
        </w:tc>
      </w:tr>
      <w:tr w:rsidR="004E141E">
        <w:tc>
          <w:tcPr>
            <w:tcW w:w="0" w:type="auto"/>
          </w:tcPr>
          <w:p w:rsidR="004E141E" w:rsidRDefault="00527CA4">
            <w:pPr>
              <w:pStyle w:val="Compact"/>
            </w:pPr>
            <w:r>
              <w:rPr>
                <w:i/>
              </w:rPr>
              <w:t>Equus caballus</w:t>
            </w:r>
          </w:p>
        </w:tc>
        <w:tc>
          <w:tcPr>
            <w:tcW w:w="0" w:type="auto"/>
          </w:tcPr>
          <w:p w:rsidR="004E141E" w:rsidRDefault="00527CA4">
            <w:pPr>
              <w:pStyle w:val="Compact"/>
            </w:pPr>
            <w:r>
              <w:t>EquCab2.0</w:t>
            </w:r>
          </w:p>
        </w:tc>
        <w:tc>
          <w:tcPr>
            <w:tcW w:w="0" w:type="auto"/>
          </w:tcPr>
          <w:p w:rsidR="004E141E" w:rsidRDefault="00527CA4">
            <w:pPr>
              <w:pStyle w:val="Compact"/>
            </w:pPr>
            <w:r>
              <w:t>GCF_000002305.2</w:t>
            </w:r>
          </w:p>
        </w:tc>
        <w:tc>
          <w:tcPr>
            <w:tcW w:w="0" w:type="auto"/>
          </w:tcPr>
          <w:p w:rsidR="004E141E" w:rsidRDefault="00527CA4">
            <w:pPr>
              <w:pStyle w:val="Compact"/>
            </w:pPr>
            <w:r>
              <w:t xml:space="preserve">Wade </w:t>
            </w:r>
            <w:r>
              <w:rPr>
                <w:i/>
              </w:rPr>
              <w:t>et al.</w:t>
            </w:r>
            <w:r>
              <w:t xml:space="preserve"> (2009)</w:t>
            </w:r>
          </w:p>
        </w:tc>
      </w:tr>
      <w:tr w:rsidR="004E141E">
        <w:tc>
          <w:tcPr>
            <w:tcW w:w="0" w:type="auto"/>
          </w:tcPr>
          <w:p w:rsidR="004E141E" w:rsidRDefault="00527CA4">
            <w:pPr>
              <w:pStyle w:val="Compact"/>
            </w:pPr>
            <w:r>
              <w:rPr>
                <w:i/>
              </w:rPr>
              <w:t>Gorilla gorilla</w:t>
            </w:r>
          </w:p>
        </w:tc>
        <w:tc>
          <w:tcPr>
            <w:tcW w:w="0" w:type="auto"/>
          </w:tcPr>
          <w:p w:rsidR="004E141E" w:rsidRDefault="00527CA4">
            <w:pPr>
              <w:pStyle w:val="Compact"/>
            </w:pPr>
            <w:r>
              <w:t>gorGor3.1</w:t>
            </w:r>
          </w:p>
        </w:tc>
        <w:tc>
          <w:tcPr>
            <w:tcW w:w="0" w:type="auto"/>
          </w:tcPr>
          <w:p w:rsidR="004E141E" w:rsidRDefault="00527CA4">
            <w:pPr>
              <w:pStyle w:val="Compact"/>
            </w:pPr>
            <w:r>
              <w:t>GCF_000151905.1</w:t>
            </w:r>
          </w:p>
        </w:tc>
        <w:tc>
          <w:tcPr>
            <w:tcW w:w="0" w:type="auto"/>
          </w:tcPr>
          <w:p w:rsidR="004E141E" w:rsidRDefault="00527CA4">
            <w:pPr>
              <w:pStyle w:val="Compact"/>
            </w:pPr>
            <w:r>
              <w:t>-</w:t>
            </w:r>
          </w:p>
        </w:tc>
      </w:tr>
      <w:tr w:rsidR="004E141E">
        <w:tc>
          <w:tcPr>
            <w:tcW w:w="0" w:type="auto"/>
          </w:tcPr>
          <w:p w:rsidR="004E141E" w:rsidRDefault="00527CA4">
            <w:pPr>
              <w:pStyle w:val="Compact"/>
            </w:pPr>
            <w:r>
              <w:rPr>
                <w:i/>
              </w:rPr>
              <w:t>Homo sapiens</w:t>
            </w:r>
          </w:p>
        </w:tc>
        <w:tc>
          <w:tcPr>
            <w:tcW w:w="0" w:type="auto"/>
          </w:tcPr>
          <w:p w:rsidR="004E141E" w:rsidRDefault="00527CA4">
            <w:pPr>
              <w:pStyle w:val="Compact"/>
            </w:pPr>
            <w:r>
              <w:t>GRCh38.p10</w:t>
            </w:r>
          </w:p>
        </w:tc>
        <w:tc>
          <w:tcPr>
            <w:tcW w:w="0" w:type="auto"/>
          </w:tcPr>
          <w:p w:rsidR="004E141E" w:rsidRDefault="00527CA4">
            <w:pPr>
              <w:pStyle w:val="Compact"/>
            </w:pPr>
            <w:r>
              <w:t>GCF_000001405.36</w:t>
            </w:r>
          </w:p>
        </w:tc>
        <w:tc>
          <w:tcPr>
            <w:tcW w:w="0" w:type="auto"/>
          </w:tcPr>
          <w:p w:rsidR="004E141E" w:rsidRDefault="00527CA4">
            <w:pPr>
              <w:pStyle w:val="Compact"/>
            </w:pPr>
            <w:r>
              <w:t>-</w:t>
            </w:r>
          </w:p>
        </w:tc>
      </w:tr>
      <w:tr w:rsidR="004E141E">
        <w:tc>
          <w:tcPr>
            <w:tcW w:w="0" w:type="auto"/>
          </w:tcPr>
          <w:p w:rsidR="004E141E" w:rsidRDefault="00527CA4">
            <w:pPr>
              <w:pStyle w:val="Compact"/>
            </w:pPr>
            <w:r>
              <w:rPr>
                <w:i/>
              </w:rPr>
              <w:t>Macaca mulatta</w:t>
            </w:r>
          </w:p>
        </w:tc>
        <w:tc>
          <w:tcPr>
            <w:tcW w:w="0" w:type="auto"/>
          </w:tcPr>
          <w:p w:rsidR="004E141E" w:rsidRDefault="00527CA4">
            <w:pPr>
              <w:pStyle w:val="Compact"/>
            </w:pPr>
            <w:r>
              <w:t>Mmul_8.0.1</w:t>
            </w:r>
          </w:p>
        </w:tc>
        <w:tc>
          <w:tcPr>
            <w:tcW w:w="0" w:type="auto"/>
          </w:tcPr>
          <w:p w:rsidR="004E141E" w:rsidRDefault="00527CA4">
            <w:pPr>
              <w:pStyle w:val="Compact"/>
            </w:pPr>
            <w:r>
              <w:t>GCF_000772875.2</w:t>
            </w:r>
          </w:p>
        </w:tc>
        <w:tc>
          <w:tcPr>
            <w:tcW w:w="0" w:type="auto"/>
          </w:tcPr>
          <w:p w:rsidR="004E141E" w:rsidRDefault="00527CA4">
            <w:pPr>
              <w:pStyle w:val="Compact"/>
            </w:pPr>
            <w:r>
              <w:t xml:space="preserve">Zimin </w:t>
            </w:r>
            <w:r>
              <w:rPr>
                <w:i/>
              </w:rPr>
              <w:t>et al.</w:t>
            </w:r>
            <w:r>
              <w:t xml:space="preserve"> (2014)</w:t>
            </w:r>
          </w:p>
        </w:tc>
      </w:tr>
      <w:tr w:rsidR="004E141E">
        <w:tc>
          <w:tcPr>
            <w:tcW w:w="0" w:type="auto"/>
          </w:tcPr>
          <w:p w:rsidR="004E141E" w:rsidRDefault="00527CA4">
            <w:pPr>
              <w:pStyle w:val="Compact"/>
            </w:pPr>
            <w:r>
              <w:rPr>
                <w:i/>
              </w:rPr>
              <w:t>Mus musculus</w:t>
            </w:r>
          </w:p>
        </w:tc>
        <w:tc>
          <w:tcPr>
            <w:tcW w:w="0" w:type="auto"/>
          </w:tcPr>
          <w:p w:rsidR="004E141E" w:rsidRDefault="00527CA4">
            <w:pPr>
              <w:pStyle w:val="Compact"/>
            </w:pPr>
            <w:r>
              <w:t>GRCm38.p5</w:t>
            </w:r>
          </w:p>
        </w:tc>
        <w:tc>
          <w:tcPr>
            <w:tcW w:w="0" w:type="auto"/>
          </w:tcPr>
          <w:p w:rsidR="004E141E" w:rsidRDefault="00527CA4">
            <w:pPr>
              <w:pStyle w:val="Compact"/>
            </w:pPr>
            <w:r>
              <w:t>GCF_000001635.25</w:t>
            </w:r>
          </w:p>
        </w:tc>
        <w:tc>
          <w:tcPr>
            <w:tcW w:w="0" w:type="auto"/>
          </w:tcPr>
          <w:p w:rsidR="004E141E" w:rsidRDefault="00527CA4">
            <w:pPr>
              <w:pStyle w:val="Compact"/>
            </w:pPr>
            <w:r>
              <w:t>-</w:t>
            </w:r>
          </w:p>
        </w:tc>
      </w:tr>
      <w:tr w:rsidR="004E141E">
        <w:tc>
          <w:tcPr>
            <w:tcW w:w="0" w:type="auto"/>
          </w:tcPr>
          <w:p w:rsidR="004E141E" w:rsidRDefault="00527CA4">
            <w:pPr>
              <w:pStyle w:val="Compact"/>
            </w:pPr>
            <w:r>
              <w:rPr>
                <w:i/>
              </w:rPr>
              <w:t>Ovis aries</w:t>
            </w:r>
          </w:p>
        </w:tc>
        <w:tc>
          <w:tcPr>
            <w:tcW w:w="0" w:type="auto"/>
          </w:tcPr>
          <w:p w:rsidR="004E141E" w:rsidRDefault="00527CA4">
            <w:pPr>
              <w:pStyle w:val="Compact"/>
            </w:pPr>
            <w:r>
              <w:t>Oar_v3.1</w:t>
            </w:r>
          </w:p>
        </w:tc>
        <w:tc>
          <w:tcPr>
            <w:tcW w:w="0" w:type="auto"/>
          </w:tcPr>
          <w:p w:rsidR="004E141E" w:rsidRDefault="00527CA4">
            <w:pPr>
              <w:pStyle w:val="Compact"/>
            </w:pPr>
            <w:r>
              <w:t>GCF_000298735.1</w:t>
            </w:r>
          </w:p>
        </w:tc>
        <w:tc>
          <w:tcPr>
            <w:tcW w:w="0" w:type="auto"/>
          </w:tcPr>
          <w:p w:rsidR="004E141E" w:rsidRDefault="00527CA4">
            <w:pPr>
              <w:pStyle w:val="Compact"/>
            </w:pPr>
            <w:r>
              <w:t xml:space="preserve">Consortium </w:t>
            </w:r>
            <w:r>
              <w:rPr>
                <w:i/>
              </w:rPr>
              <w:t>et al.</w:t>
            </w:r>
            <w:r>
              <w:t xml:space="preserve"> (2010)</w:t>
            </w:r>
          </w:p>
        </w:tc>
      </w:tr>
      <w:tr w:rsidR="004E141E">
        <w:tc>
          <w:tcPr>
            <w:tcW w:w="0" w:type="auto"/>
          </w:tcPr>
          <w:p w:rsidR="004E141E" w:rsidRDefault="00527CA4">
            <w:pPr>
              <w:pStyle w:val="Compact"/>
            </w:pPr>
            <w:r>
              <w:rPr>
                <w:i/>
              </w:rPr>
              <w:t>Pan paniscus</w:t>
            </w:r>
          </w:p>
        </w:tc>
        <w:tc>
          <w:tcPr>
            <w:tcW w:w="0" w:type="auto"/>
          </w:tcPr>
          <w:p w:rsidR="004E141E" w:rsidRDefault="00527CA4">
            <w:pPr>
              <w:pStyle w:val="Compact"/>
            </w:pPr>
            <w:r>
              <w:t>panpan1.1</w:t>
            </w:r>
          </w:p>
        </w:tc>
        <w:tc>
          <w:tcPr>
            <w:tcW w:w="0" w:type="auto"/>
          </w:tcPr>
          <w:p w:rsidR="004E141E" w:rsidRDefault="00527CA4">
            <w:pPr>
              <w:pStyle w:val="Compact"/>
            </w:pPr>
            <w:r>
              <w:t>GCF_000258655.2</w:t>
            </w:r>
          </w:p>
        </w:tc>
        <w:tc>
          <w:tcPr>
            <w:tcW w:w="0" w:type="auto"/>
          </w:tcPr>
          <w:p w:rsidR="004E141E" w:rsidRDefault="00527CA4">
            <w:pPr>
              <w:pStyle w:val="Compact"/>
            </w:pPr>
            <w:r>
              <w:t xml:space="preserve">Prüfer </w:t>
            </w:r>
            <w:r>
              <w:rPr>
                <w:i/>
              </w:rPr>
              <w:t>et al.</w:t>
            </w:r>
            <w:r>
              <w:t xml:space="preserve"> (2012)</w:t>
            </w:r>
          </w:p>
        </w:tc>
      </w:tr>
      <w:tr w:rsidR="004E141E">
        <w:tc>
          <w:tcPr>
            <w:tcW w:w="0" w:type="auto"/>
          </w:tcPr>
          <w:p w:rsidR="004E141E" w:rsidRDefault="00527CA4">
            <w:pPr>
              <w:pStyle w:val="Compact"/>
            </w:pPr>
            <w:r>
              <w:rPr>
                <w:i/>
              </w:rPr>
              <w:t>Pan troglodytes</w:t>
            </w:r>
          </w:p>
        </w:tc>
        <w:tc>
          <w:tcPr>
            <w:tcW w:w="0" w:type="auto"/>
          </w:tcPr>
          <w:p w:rsidR="004E141E" w:rsidRDefault="00527CA4">
            <w:pPr>
              <w:pStyle w:val="Compact"/>
            </w:pPr>
            <w:r>
              <w:t>CHIMP2.1.4</w:t>
            </w:r>
          </w:p>
        </w:tc>
        <w:tc>
          <w:tcPr>
            <w:tcW w:w="0" w:type="auto"/>
          </w:tcPr>
          <w:p w:rsidR="004E141E" w:rsidRDefault="00527CA4">
            <w:pPr>
              <w:pStyle w:val="Compact"/>
            </w:pPr>
            <w:r>
              <w:t>GCF_000001515.6</w:t>
            </w:r>
          </w:p>
        </w:tc>
        <w:tc>
          <w:tcPr>
            <w:tcW w:w="0" w:type="auto"/>
          </w:tcPr>
          <w:p w:rsidR="004E141E" w:rsidRDefault="00527CA4">
            <w:pPr>
              <w:pStyle w:val="Compact"/>
            </w:pPr>
            <w:r>
              <w:t xml:space="preserve">Consortium </w:t>
            </w:r>
            <w:r>
              <w:rPr>
                <w:i/>
              </w:rPr>
              <w:t>et al.</w:t>
            </w:r>
            <w:r>
              <w:t xml:space="preserve"> (2005)</w:t>
            </w:r>
          </w:p>
        </w:tc>
      </w:tr>
      <w:tr w:rsidR="004E141E">
        <w:tc>
          <w:tcPr>
            <w:tcW w:w="0" w:type="auto"/>
          </w:tcPr>
          <w:p w:rsidR="004E141E" w:rsidRDefault="00527CA4">
            <w:pPr>
              <w:pStyle w:val="Compact"/>
            </w:pPr>
            <w:r>
              <w:rPr>
                <w:i/>
              </w:rPr>
              <w:t>Pongo abelii</w:t>
            </w:r>
          </w:p>
        </w:tc>
        <w:tc>
          <w:tcPr>
            <w:tcW w:w="0" w:type="auto"/>
          </w:tcPr>
          <w:p w:rsidR="004E141E" w:rsidRDefault="00527CA4">
            <w:pPr>
              <w:pStyle w:val="Compact"/>
            </w:pPr>
            <w:r>
              <w:t>PPYG2</w:t>
            </w:r>
          </w:p>
        </w:tc>
        <w:tc>
          <w:tcPr>
            <w:tcW w:w="0" w:type="auto"/>
          </w:tcPr>
          <w:p w:rsidR="004E141E" w:rsidRDefault="00527CA4">
            <w:pPr>
              <w:pStyle w:val="Compact"/>
            </w:pPr>
            <w:r>
              <w:t>GCF_000001545.4</w:t>
            </w:r>
          </w:p>
        </w:tc>
        <w:tc>
          <w:tcPr>
            <w:tcW w:w="0" w:type="auto"/>
          </w:tcPr>
          <w:p w:rsidR="004E141E" w:rsidRDefault="00527CA4">
            <w:pPr>
              <w:pStyle w:val="Compact"/>
            </w:pPr>
            <w:r>
              <w:t xml:space="preserve">Locke </w:t>
            </w:r>
            <w:r>
              <w:rPr>
                <w:i/>
              </w:rPr>
              <w:t>et al.</w:t>
            </w:r>
            <w:r>
              <w:t xml:space="preserve"> (2011)</w:t>
            </w:r>
          </w:p>
        </w:tc>
      </w:tr>
      <w:tr w:rsidR="004E141E">
        <w:tc>
          <w:tcPr>
            <w:tcW w:w="0" w:type="auto"/>
          </w:tcPr>
          <w:p w:rsidR="004E141E" w:rsidRDefault="00527CA4">
            <w:pPr>
              <w:pStyle w:val="Compact"/>
            </w:pPr>
            <w:r>
              <w:rPr>
                <w:i/>
              </w:rPr>
              <w:t>Rattus norvegicus</w:t>
            </w:r>
          </w:p>
        </w:tc>
        <w:tc>
          <w:tcPr>
            <w:tcW w:w="0" w:type="auto"/>
          </w:tcPr>
          <w:p w:rsidR="004E141E" w:rsidRDefault="00527CA4">
            <w:pPr>
              <w:pStyle w:val="Compact"/>
            </w:pPr>
            <w:r>
              <w:t>Rnor_6.0</w:t>
            </w:r>
          </w:p>
        </w:tc>
        <w:tc>
          <w:tcPr>
            <w:tcW w:w="0" w:type="auto"/>
          </w:tcPr>
          <w:p w:rsidR="004E141E" w:rsidRDefault="00527CA4">
            <w:pPr>
              <w:pStyle w:val="Compact"/>
            </w:pPr>
            <w:r>
              <w:t>GCF_000001895.5</w:t>
            </w:r>
          </w:p>
        </w:tc>
        <w:tc>
          <w:tcPr>
            <w:tcW w:w="0" w:type="auto"/>
          </w:tcPr>
          <w:p w:rsidR="004E141E" w:rsidRDefault="00527CA4">
            <w:pPr>
              <w:pStyle w:val="Compact"/>
            </w:pPr>
            <w:r>
              <w:t>Consortium and others (2004)</w:t>
            </w:r>
          </w:p>
        </w:tc>
      </w:tr>
      <w:tr w:rsidR="004E141E">
        <w:tc>
          <w:tcPr>
            <w:tcW w:w="0" w:type="auto"/>
          </w:tcPr>
          <w:p w:rsidR="004E141E" w:rsidRDefault="00527CA4">
            <w:pPr>
              <w:pStyle w:val="Compact"/>
            </w:pPr>
            <w:r>
              <w:rPr>
                <w:i/>
              </w:rPr>
              <w:t>Sus scrofa</w:t>
            </w:r>
          </w:p>
        </w:tc>
        <w:tc>
          <w:tcPr>
            <w:tcW w:w="0" w:type="auto"/>
          </w:tcPr>
          <w:p w:rsidR="004E141E" w:rsidRDefault="00527CA4">
            <w:pPr>
              <w:pStyle w:val="Compact"/>
            </w:pPr>
            <w:r>
              <w:t>Sscrofa11.1</w:t>
            </w:r>
          </w:p>
        </w:tc>
        <w:tc>
          <w:tcPr>
            <w:tcW w:w="0" w:type="auto"/>
          </w:tcPr>
          <w:p w:rsidR="004E141E" w:rsidRDefault="00527CA4">
            <w:pPr>
              <w:pStyle w:val="Compact"/>
            </w:pPr>
            <w:r>
              <w:t>GCF_000003025.6</w:t>
            </w:r>
          </w:p>
        </w:tc>
        <w:tc>
          <w:tcPr>
            <w:tcW w:w="0" w:type="auto"/>
          </w:tcPr>
          <w:p w:rsidR="004E141E" w:rsidRDefault="00527CA4">
            <w:pPr>
              <w:pStyle w:val="Compact"/>
            </w:pPr>
            <w:r>
              <w:t>-</w:t>
            </w:r>
          </w:p>
        </w:tc>
      </w:tr>
      <w:tr w:rsidR="004E141E">
        <w:tc>
          <w:tcPr>
            <w:tcW w:w="0" w:type="auto"/>
          </w:tcPr>
          <w:p w:rsidR="004E141E" w:rsidRDefault="00527CA4">
            <w:pPr>
              <w:pStyle w:val="Compact"/>
            </w:pPr>
            <w:r>
              <w:rPr>
                <w:i/>
              </w:rPr>
              <w:t>Tupaia chinensis</w:t>
            </w:r>
          </w:p>
        </w:tc>
        <w:tc>
          <w:tcPr>
            <w:tcW w:w="0" w:type="auto"/>
          </w:tcPr>
          <w:p w:rsidR="004E141E" w:rsidRDefault="00527CA4">
            <w:pPr>
              <w:pStyle w:val="Compact"/>
            </w:pPr>
            <w:r>
              <w:t>-</w:t>
            </w:r>
          </w:p>
        </w:tc>
        <w:tc>
          <w:tcPr>
            <w:tcW w:w="0" w:type="auto"/>
          </w:tcPr>
          <w:p w:rsidR="004E141E" w:rsidRDefault="00527CA4">
            <w:pPr>
              <w:pStyle w:val="Compact"/>
            </w:pPr>
            <w:r>
              <w:t>-</w:t>
            </w:r>
          </w:p>
        </w:tc>
        <w:tc>
          <w:tcPr>
            <w:tcW w:w="0" w:type="auto"/>
          </w:tcPr>
          <w:p w:rsidR="004E141E" w:rsidRDefault="00527CA4">
            <w:pPr>
              <w:pStyle w:val="Compact"/>
            </w:pPr>
            <w:r>
              <w:t>-</w:t>
            </w:r>
          </w:p>
        </w:tc>
      </w:tr>
    </w:tbl>
    <w:p w:rsidR="00527CA4" w:rsidRDefault="00527CA4">
      <w:pPr>
        <w:pStyle w:val="Heading2"/>
      </w:pPr>
      <w:bookmarkStart w:id="11" w:name="references"/>
      <w:bookmarkEnd w:id="11"/>
    </w:p>
    <w:p w:rsidR="00527CA4" w:rsidRDefault="00527CA4" w:rsidP="00527CA4">
      <w:pPr>
        <w:pStyle w:val="BodyText"/>
        <w:rPr>
          <w:rFonts w:asciiTheme="majorHAnsi" w:eastAsiaTheme="majorEastAsia" w:hAnsiTheme="majorHAnsi" w:cstheme="majorBidi"/>
          <w:color w:val="4F81BD" w:themeColor="accent1"/>
          <w:sz w:val="32"/>
          <w:szCs w:val="32"/>
        </w:rPr>
      </w:pPr>
      <w:r>
        <w:br w:type="page"/>
      </w:r>
    </w:p>
    <w:p w:rsidR="004E141E" w:rsidRDefault="00527CA4">
      <w:pPr>
        <w:pStyle w:val="Heading2"/>
        <w:rPr>
          <w:rFonts w:asciiTheme="minorHAnsi" w:hAnsiTheme="minorHAnsi"/>
          <w:color w:val="000000" w:themeColor="text1"/>
          <w:sz w:val="24"/>
          <w:szCs w:val="24"/>
        </w:rPr>
      </w:pPr>
      <w:r w:rsidRPr="00191494">
        <w:rPr>
          <w:rFonts w:asciiTheme="minorHAnsi" w:hAnsiTheme="minorHAnsi"/>
          <w:color w:val="000000" w:themeColor="text1"/>
          <w:sz w:val="24"/>
          <w:szCs w:val="24"/>
        </w:rPr>
        <w:lastRenderedPageBreak/>
        <w:t>References</w:t>
      </w:r>
    </w:p>
    <w:p w:rsidR="00191494" w:rsidRPr="00191494" w:rsidRDefault="00191494" w:rsidP="00191494">
      <w:pPr>
        <w:pStyle w:val="BodyText"/>
      </w:pPr>
    </w:p>
    <w:p w:rsidR="004E141E" w:rsidRDefault="00527CA4">
      <w:pPr>
        <w:pStyle w:val="Bibliography"/>
      </w:pPr>
      <w:r>
        <w:t xml:space="preserve">Baker S. M., A. W. Plug, T. A. Prolla, C. E. Bronner, and A. C. Harris </w:t>
      </w:r>
      <w:r>
        <w:rPr>
          <w:i/>
        </w:rPr>
        <w:t>et al.</w:t>
      </w:r>
      <w:r>
        <w:t>, 1996 Involvement of mouse mlh1 in dna mismatch repair and meiotic crossing over. Nature genetics 13: 336.</w:t>
      </w:r>
    </w:p>
    <w:p w:rsidR="004E141E" w:rsidRDefault="00527CA4">
      <w:pPr>
        <w:pStyle w:val="Bibliography"/>
      </w:pPr>
      <w:r>
        <w:t xml:space="preserve">Balcova M., B. Faltusova, V. Gergelits, T. Bhattacharyya, and O. Mihola </w:t>
      </w:r>
      <w:r>
        <w:rPr>
          <w:i/>
        </w:rPr>
        <w:t>et al.</w:t>
      </w:r>
      <w:r>
        <w:t>, 2016 Hybrid sterility locus on chromosome x controls meiotic recombination rate in mouse. PLoS genetics 12: e1005906.</w:t>
      </w:r>
    </w:p>
    <w:p w:rsidR="004E141E" w:rsidRDefault="00527CA4">
      <w:pPr>
        <w:pStyle w:val="Bibliography"/>
      </w:pPr>
      <w:r>
        <w:t>Baudat F., K. Manova, J. P. Yuen, M. Jasin, and S. Keeney, 2000 Chromosome synapsis defects and sexually dimorphic meiotic progression in mice lacking spo11. Molecular cell 6: 989–998.</w:t>
      </w:r>
    </w:p>
    <w:p w:rsidR="004E141E" w:rsidRDefault="00527CA4">
      <w:pPr>
        <w:pStyle w:val="Bibliography"/>
      </w:pPr>
      <w:r>
        <w:t>Baudat F., and B. de Massy, 2007 Regulating double-stranded dna break repair towards crossover or non-crossover during mammalian meiosis. Chromosome research 15: 565–577.</w:t>
      </w:r>
    </w:p>
    <w:p w:rsidR="004E141E" w:rsidRDefault="00527CA4">
      <w:pPr>
        <w:pStyle w:val="Bibliography"/>
      </w:pPr>
      <w:r>
        <w:t>Begun D. J., and C. F. Aquadro, 1992 Levels of naturally occurring dna polymorphism correlate with recombination rates in d. melanogaster. Nature 356: 519.</w:t>
      </w:r>
    </w:p>
    <w:p w:rsidR="004E141E" w:rsidRDefault="00527CA4">
      <w:pPr>
        <w:pStyle w:val="Bibliography"/>
      </w:pPr>
      <w:r>
        <w:t xml:space="preserve">Bergerat A., B. de Massy, D. Gadelle, P.-C. Varoutas, and A. Nicolas </w:t>
      </w:r>
      <w:r>
        <w:rPr>
          <w:i/>
        </w:rPr>
        <w:t>et al.</w:t>
      </w:r>
      <w:r>
        <w:t>, 1997 An atypical topoisomerase ii from archaea with implications for meiotic recombination. Nature 386: 414.</w:t>
      </w:r>
    </w:p>
    <w:p w:rsidR="004E141E" w:rsidRDefault="00527CA4">
      <w:pPr>
        <w:pStyle w:val="Bibliography"/>
      </w:pPr>
      <w:r>
        <w:t xml:space="preserve">Bisig C. G., M. F. Guiraldelli, A. Kouznetsova, H. Scherthan, and C. Höög </w:t>
      </w:r>
      <w:r>
        <w:rPr>
          <w:i/>
        </w:rPr>
        <w:t>et al.</w:t>
      </w:r>
      <w:r>
        <w:t>, 2012 Synaptonemal complex components persist at centromeres and are required for homologous centromere pairing in mouse spermatocytes. PLoS genetics 8: e1002701.</w:t>
      </w:r>
    </w:p>
    <w:p w:rsidR="004E141E" w:rsidRDefault="00527CA4">
      <w:pPr>
        <w:pStyle w:val="Bibliography"/>
      </w:pPr>
      <w:r>
        <w:t>Bolcun-Filas E., and J. C. Schimenti, 2012 Genetics of meiosis and recombination in mice. International review of cell and molecular biology 298: 179–227.</w:t>
      </w:r>
    </w:p>
    <w:p w:rsidR="004E141E" w:rsidRDefault="00527CA4">
      <w:pPr>
        <w:pStyle w:val="Bibliography"/>
      </w:pPr>
      <w:r>
        <w:t>Brand C. L., M. V. Cattani, S. B. Kingan, E. L. Landeen, and D. C. Presgraves, 2018 Molecular evolution at a meiosis gene mediates species differences in the rate and patterning of recombination. Current Biology 28: 1289–1295.</w:t>
      </w:r>
    </w:p>
    <w:p w:rsidR="004E141E" w:rsidRDefault="00527CA4">
      <w:pPr>
        <w:pStyle w:val="Bibliography"/>
      </w:pPr>
      <w:r>
        <w:t xml:space="preserve">Brawand D., M. Soumillon, A. Necsulea, P. Julien, and G. Csárdi </w:t>
      </w:r>
      <w:r>
        <w:rPr>
          <w:i/>
        </w:rPr>
        <w:t>et al.</w:t>
      </w:r>
      <w:r>
        <w:t>, 2011 The evolution of gene expression levels in mammalian organs. Nature 478: 343.</w:t>
      </w:r>
    </w:p>
    <w:p w:rsidR="004E141E" w:rsidRDefault="00527CA4">
      <w:pPr>
        <w:pStyle w:val="Bibliography"/>
      </w:pPr>
      <w:r>
        <w:t>Broman K. W., J. C. Murray, V. C. Sheffield, R. L. White, and J. L. Weber, 1998 Comprehensive human genetic maps: Individual and sex-specific variation in recombination. The American Journal of Human Genetics 63: 861–869.</w:t>
      </w:r>
    </w:p>
    <w:p w:rsidR="004E141E" w:rsidRDefault="00527CA4">
      <w:pPr>
        <w:pStyle w:val="Bibliography"/>
      </w:pPr>
      <w:r>
        <w:t>Brown M. S., and D. K. Bishop, 2014 DNA strand exchange and reca homologs in meiosis. Cold Spring Harbor perspectives in biology a016659.</w:t>
      </w:r>
    </w:p>
    <w:p w:rsidR="004E141E" w:rsidRDefault="00527CA4">
      <w:pPr>
        <w:pStyle w:val="Bibliography"/>
      </w:pPr>
      <w:r>
        <w:t>Burt A., and G. Bell, 1987 Red queen versus tangled bank models. Nature 330: 118.</w:t>
      </w:r>
    </w:p>
    <w:p w:rsidR="004E141E" w:rsidRDefault="00527CA4">
      <w:pPr>
        <w:pStyle w:val="Bibliography"/>
      </w:pPr>
      <w:r>
        <w:lastRenderedPageBreak/>
        <w:t xml:space="preserve">Carelli F. N., T. Hayakawa, Y. Go, H. Imai, and M. Warnefors </w:t>
      </w:r>
      <w:r>
        <w:rPr>
          <w:i/>
        </w:rPr>
        <w:t>et al.</w:t>
      </w:r>
      <w:r>
        <w:t>, 2016 The life history of retrocopies illuminates the evolution of new mammalian genes. Genome research gr–198473.</w:t>
      </w:r>
    </w:p>
    <w:p w:rsidR="004E141E" w:rsidRDefault="00527CA4">
      <w:pPr>
        <w:pStyle w:val="Bibliography"/>
      </w:pPr>
      <w:r>
        <w:t>Charlesworth B., M. Morgan, and D. Charlesworth, 1993 The effect of deleterious mutations on neutral molecular variation. Genetics 134: 1289–1303.</w:t>
      </w:r>
    </w:p>
    <w:p w:rsidR="004E141E" w:rsidRDefault="00527CA4">
      <w:pPr>
        <w:pStyle w:val="Bibliography"/>
      </w:pPr>
      <w:r>
        <w:t>Charlesworth B., P. Jarne, and S. Assimacopoulos, 1994 The distribution of transposable elements within and between chromosomes in a population of drosophila melanogaster. iii. element abundances in heterochromatin. Genetics Research 64: 183–197.</w:t>
      </w:r>
    </w:p>
    <w:p w:rsidR="004E141E" w:rsidRDefault="00527CA4">
      <w:pPr>
        <w:pStyle w:val="Bibliography"/>
      </w:pPr>
      <w:r>
        <w:t>Chowdhury R., P. R. Bois, E. Feingold, S. L. Sherman, and V. G. Cheung, 2009 Genetic analysis of variation in human meiotic recombination. PLoS genetics 5: e1000648.</w:t>
      </w:r>
    </w:p>
    <w:p w:rsidR="004E141E" w:rsidRDefault="00527CA4">
      <w:pPr>
        <w:pStyle w:val="Bibliography"/>
      </w:pPr>
      <w:r>
        <w:t>Cloud V., Y.-L. Chan, J. Grubb, B. Budke, and D. K. Bishop, 2012 Rad51 is an accessory factor for dmc1-mediated joint molecule formation during meiosis. Science 337: 1222–1225.</w:t>
      </w:r>
    </w:p>
    <w:p w:rsidR="004E141E" w:rsidRDefault="00527CA4">
      <w:pPr>
        <w:pStyle w:val="Bibliography"/>
      </w:pPr>
      <w:r>
        <w:t>Coleman S. J., Z. Zeng, M. S. Hestand, J. Liu, and J. N. Macleod, 2013 Analysis of unannotated equine transcripts identified by mRNA sequencing. PLoS One 8: e70125.</w:t>
      </w:r>
    </w:p>
    <w:p w:rsidR="004E141E" w:rsidRDefault="00527CA4">
      <w:pPr>
        <w:pStyle w:val="Bibliography"/>
      </w:pPr>
      <w:r>
        <w:t>Comeron J. M., M. Kreitman, and M. Aguadé, 1999 Natural selection on synonymous sites is correlated with gene length and recombination in drosophila. Genetics 151: 239–249.</w:t>
      </w:r>
    </w:p>
    <w:p w:rsidR="004E141E" w:rsidRDefault="00527CA4">
      <w:pPr>
        <w:pStyle w:val="Bibliography"/>
      </w:pPr>
      <w:r>
        <w:t>Comeron J. M., R. Ratnappan, and S. Bailin, 2012 The many landscapes of recombination in drosophila melanogaster. PLoS genetics 8: e1002905.</w:t>
      </w:r>
    </w:p>
    <w:p w:rsidR="004E141E" w:rsidRDefault="00527CA4">
      <w:pPr>
        <w:pStyle w:val="Bibliography"/>
      </w:pPr>
      <w:r>
        <w:t>Consortium R. G. S. P., and others, 2004 Genome sequence of the brown norway rat yields insights into mammalian evolution. Nature 428: 493.</w:t>
      </w:r>
    </w:p>
    <w:p w:rsidR="004E141E" w:rsidRDefault="00527CA4">
      <w:pPr>
        <w:pStyle w:val="Bibliography"/>
      </w:pPr>
      <w:r>
        <w:t>Consortium T. C. S. A., R. H. Waterson, E. S. Lander, and R. K. Wilson, 2005 Initial sequence of the chimpanzee genome and comparison with the human genome. Nature 437: 69.</w:t>
      </w:r>
    </w:p>
    <w:p w:rsidR="004E141E" w:rsidRDefault="00527CA4">
      <w:pPr>
        <w:pStyle w:val="Bibliography"/>
      </w:pPr>
      <w:r>
        <w:t xml:space="preserve">Consortium I. S. G., A. Archibald, N. Cockett, B. Dalrymple, and T. Faraut </w:t>
      </w:r>
      <w:r>
        <w:rPr>
          <w:i/>
        </w:rPr>
        <w:t>et al.</w:t>
      </w:r>
      <w:r>
        <w:t>, 2010 The sheep genome reference sequence: A work in progress. Animal genetics 41: 449–453.</w:t>
      </w:r>
    </w:p>
    <w:p w:rsidR="004E141E" w:rsidRDefault="00527CA4">
      <w:pPr>
        <w:pStyle w:val="Bibliography"/>
      </w:pPr>
      <w:r>
        <w:t>Coop G., and M. Przeworski, 2007 An evolutionary view of human recombination. Nature Reviews Genetics 8: 23.</w:t>
      </w:r>
    </w:p>
    <w:p w:rsidR="004E141E" w:rsidRDefault="00527CA4">
      <w:pPr>
        <w:pStyle w:val="Bibliography"/>
      </w:pPr>
      <w:r>
        <w:t xml:space="preserve">Cortez D., R. Marin, D. Toledo-Flores, L. Froidevaux, and A. Liechti </w:t>
      </w:r>
      <w:r>
        <w:rPr>
          <w:i/>
        </w:rPr>
        <w:t>et al.</w:t>
      </w:r>
      <w:r>
        <w:t>, 2014 Origins and functional evolution of y chromosomes across mammals. Nature 508: 488.</w:t>
      </w:r>
    </w:p>
    <w:p w:rsidR="004E141E" w:rsidRDefault="00527CA4">
      <w:pPr>
        <w:pStyle w:val="Bibliography"/>
      </w:pPr>
      <w:r>
        <w:t xml:space="preserve">Costa Y., R. Speed, R. Öllinger, M. Alsheimer, and C. A. Semple </w:t>
      </w:r>
      <w:r>
        <w:rPr>
          <w:i/>
        </w:rPr>
        <w:t>et al.</w:t>
      </w:r>
      <w:r>
        <w:t>, 2005 Two novel proteins recruited by synaptonemal complex protein 1 (sycp1) are at the centre of meiosis. Journal of cell science 118: 2755–2762.</w:t>
      </w:r>
    </w:p>
    <w:p w:rsidR="004E141E" w:rsidRDefault="00527CA4">
      <w:pPr>
        <w:pStyle w:val="Bibliography"/>
      </w:pPr>
      <w:r>
        <w:t>Dapper A. L., and B. A. Payseur, 2017 Connecting theory and data to understand recombination rate evolution. Phil. Trans. R. Soc. B 372: 20160469.</w:t>
      </w:r>
    </w:p>
    <w:p w:rsidR="004E141E" w:rsidRDefault="00527CA4">
      <w:pPr>
        <w:pStyle w:val="Bibliography"/>
      </w:pPr>
      <w:r>
        <w:t xml:space="preserve">Derti A., P. Garrett-Engele, K. D. MacIsaac, R. C. Stevens, and S. Sriram </w:t>
      </w:r>
      <w:r>
        <w:rPr>
          <w:i/>
        </w:rPr>
        <w:t>et al.</w:t>
      </w:r>
      <w:r>
        <w:t>, 2012 A quantitative atlas of polyadenylation in five mammals. Genome research gr–132563.</w:t>
      </w:r>
    </w:p>
    <w:p w:rsidR="004E141E" w:rsidRDefault="00527CA4">
      <w:pPr>
        <w:pStyle w:val="Bibliography"/>
      </w:pPr>
      <w:r>
        <w:lastRenderedPageBreak/>
        <w:t>Dumont B. L., and B. A. Payseur, 2010 Evolution of the genomic recombination rate in murid rodents. Genetics.</w:t>
      </w:r>
    </w:p>
    <w:p w:rsidR="004E141E" w:rsidRDefault="00527CA4">
      <w:pPr>
        <w:pStyle w:val="Bibliography"/>
      </w:pPr>
      <w:r>
        <w:t>Dumont B. L., M. A. White, B. Steffy, T. Wiltshire, and B. A. Payseur, 2011 Extensive recombination rate variation in the house mouse species complex inferred from genetic linkage maps. Genome research 21: 114–125.</w:t>
      </w:r>
    </w:p>
    <w:p w:rsidR="004E141E" w:rsidRDefault="00527CA4">
      <w:pPr>
        <w:pStyle w:val="Bibliography"/>
      </w:pPr>
      <w:r>
        <w:t>Duret L., and P. F. Arndt, 2008 The impact of recombination on nucleotide substitutions in the human genome. PLoS genetics 4: e1000071.</w:t>
      </w:r>
    </w:p>
    <w:p w:rsidR="004E141E" w:rsidRDefault="00527CA4">
      <w:pPr>
        <w:pStyle w:val="Bibliography"/>
      </w:pPr>
      <w:r>
        <w:t xml:space="preserve">Edelmann W., P. E. Cohen, M. Kane, K. Lau, and B. Morrow </w:t>
      </w:r>
      <w:r>
        <w:rPr>
          <w:i/>
        </w:rPr>
        <w:t>et al.</w:t>
      </w:r>
      <w:r>
        <w:t>, 1996 Meiotic pachytene arrest in mlh1-deficient mice. Cell 85: 1125–1134.</w:t>
      </w:r>
    </w:p>
    <w:p w:rsidR="004E141E" w:rsidRDefault="00527CA4">
      <w:pPr>
        <w:pStyle w:val="Bibliography"/>
      </w:pPr>
      <w:r>
        <w:t xml:space="preserve">Fan Y., Z.-Y. Huang, C.-C. Cao, C.-S. Chen, and Y.-X. Chen </w:t>
      </w:r>
      <w:r>
        <w:rPr>
          <w:i/>
        </w:rPr>
        <w:t>et al.</w:t>
      </w:r>
      <w:r>
        <w:t>, 2013 Genome of the chinese tree shrew. Nature communications 4: 1426.</w:t>
      </w:r>
    </w:p>
    <w:p w:rsidR="004E141E" w:rsidRDefault="00527CA4">
      <w:pPr>
        <w:pStyle w:val="Bibliography"/>
      </w:pPr>
      <w:r>
        <w:t>Felsenstein J., 1974 The evolutionary advantage of recombination. Genetics 78: 737–756.</w:t>
      </w:r>
    </w:p>
    <w:p w:rsidR="004E141E" w:rsidRDefault="00527CA4">
      <w:pPr>
        <w:pStyle w:val="Bibliography"/>
      </w:pPr>
      <w:r>
        <w:t xml:space="preserve">Finsterbusch F., R. Ravindranathan, I. Dereli, M. Stanzione, and D. Tränkner </w:t>
      </w:r>
      <w:r>
        <w:rPr>
          <w:i/>
        </w:rPr>
        <w:t>et al.</w:t>
      </w:r>
      <w:r>
        <w:t>, 2016 Alignment of homologous chromosomes and effective repair of programmed dna double-strand breaks during mouse meiosis require the minichromosome maintenance domain containing 2 (mcmdc2) protein. PLoS genetics 12: e1006393.</w:t>
      </w:r>
    </w:p>
    <w:p w:rsidR="004E141E" w:rsidRDefault="00527CA4">
      <w:pPr>
        <w:pStyle w:val="Bibliography"/>
      </w:pPr>
      <w:r>
        <w:t xml:space="preserve">Fledel-Alon A., E. M. Leffler, Y. Guan, M. Stephens, and G. Coop </w:t>
      </w:r>
      <w:r>
        <w:rPr>
          <w:i/>
        </w:rPr>
        <w:t>et al.</w:t>
      </w:r>
      <w:r>
        <w:t>, 2011 Variation in human recombination rates and its genetic determinants. PloS one 6: e20321.</w:t>
      </w:r>
    </w:p>
    <w:p w:rsidR="004E141E" w:rsidRDefault="00527CA4">
      <w:pPr>
        <w:pStyle w:val="Bibliography"/>
      </w:pPr>
      <w:r>
        <w:t>Fraune J., M. Alsheimer, J. Redolfi, C. Brochier-Armanet, and R. Benavente, 2014 Protein sycp2 is an ancient component of the metazoan synaptonemal complex. Cytogenetic and genome research 144: 299–305.</w:t>
      </w:r>
    </w:p>
    <w:p w:rsidR="004E141E" w:rsidRDefault="00527CA4">
      <w:pPr>
        <w:pStyle w:val="Bibliography"/>
      </w:pPr>
      <w:r>
        <w:t>Gonen S., M. Battagin, S. E. Johnston, G. Gorjanc, and J. M. Hickey, 2017 The potential of shifting recombination hotspots to increase genetic gain in livestock breeding. Genetics Selection Evolution 49: 55.</w:t>
      </w:r>
    </w:p>
    <w:p w:rsidR="004E141E" w:rsidRDefault="00527CA4">
      <w:pPr>
        <w:pStyle w:val="Bibliography"/>
      </w:pPr>
      <w:r>
        <w:t xml:space="preserve">Grey C., P. Barthès, G. Chauveau-Le Friec, F. Langa, and F. Baudat </w:t>
      </w:r>
      <w:r>
        <w:rPr>
          <w:i/>
        </w:rPr>
        <w:t>et al.</w:t>
      </w:r>
      <w:r>
        <w:t>, 2011 Mouse prdm9 dna-binding specificity determines sites of histone h3 lysine 4 trimethylation for initiation of meiotic recombination. PLoS biology 9: e1001176.</w:t>
      </w:r>
    </w:p>
    <w:p w:rsidR="004E141E" w:rsidRDefault="00527CA4">
      <w:pPr>
        <w:pStyle w:val="Bibliography"/>
      </w:pPr>
      <w:r>
        <w:t>Grey C., F. Baudat, and B. de Massy, 2018 PRDM9, a driver of the genetic map. PLoS genetics 14: e1007479.</w:t>
      </w:r>
    </w:p>
    <w:p w:rsidR="004E141E" w:rsidRDefault="00527CA4">
      <w:pPr>
        <w:pStyle w:val="Bibliography"/>
      </w:pPr>
      <w:r>
        <w:t>Guan Y., G. Liang, G. B. Martin, and others, 2017 Functional changes in mRNA expression and alternative pre-mRNA splicing associated with the effects of nutrition on apoptosis and spermatogenesis in the adult testis. BMC genomics 18: 64.</w:t>
      </w:r>
    </w:p>
    <w:p w:rsidR="004E141E" w:rsidRDefault="00527CA4">
      <w:pPr>
        <w:pStyle w:val="Bibliography"/>
      </w:pPr>
      <w:r>
        <w:t xml:space="preserve">Hamer G., K. Gell, A. Kouznetsova, I. Novak, and R. Benavente </w:t>
      </w:r>
      <w:r>
        <w:rPr>
          <w:i/>
        </w:rPr>
        <w:t>et al.</w:t>
      </w:r>
      <w:r>
        <w:t>, 2006 Characterization of a novel meiosis-specific protein within the central element of the synaptonemal complex. Journal of cell science 119: 4025–4032.</w:t>
      </w:r>
    </w:p>
    <w:p w:rsidR="004E141E" w:rsidRDefault="00527CA4">
      <w:pPr>
        <w:pStyle w:val="Bibliography"/>
      </w:pPr>
      <w:r>
        <w:lastRenderedPageBreak/>
        <w:t>Hassold T., and P. Hunt, 2001 To err (meiotically) is human: The genesis of human aneuploidy. Nature Reviews Genetics 2: 280.</w:t>
      </w:r>
    </w:p>
    <w:p w:rsidR="004E141E" w:rsidRDefault="00527CA4">
      <w:pPr>
        <w:pStyle w:val="Bibliography"/>
      </w:pPr>
      <w:r>
        <w:t xml:space="preserve">Hernández-Hernández A., S. Masich, T. Fukuda, A. Kouznetsova, and S. Sandin </w:t>
      </w:r>
      <w:r>
        <w:rPr>
          <w:i/>
        </w:rPr>
        <w:t>et al.</w:t>
      </w:r>
      <w:r>
        <w:t>, 2016 The central element of the synaptonemal complex in mice is organized as a bilayered junction structure. J Cell Sci 129: 2239–2249.</w:t>
      </w:r>
    </w:p>
    <w:p w:rsidR="004E141E" w:rsidRDefault="00527CA4">
      <w:pPr>
        <w:pStyle w:val="Bibliography"/>
      </w:pPr>
      <w:r>
        <w:t>Hill W. G., and A. Robertson, 1966 The effect of linkage on limits to artificial selection. Genetics Research 8: 269–294.</w:t>
      </w:r>
    </w:p>
    <w:p w:rsidR="004E141E" w:rsidRDefault="00527CA4">
      <w:pPr>
        <w:pStyle w:val="Bibliography"/>
      </w:pPr>
      <w:r>
        <w:t>Hunter C. M., W. Huang, T. F. Mackay, and N. D. Singh, 2016 The genetic architecture of natural variation in recombination rate in drosophila melanogaster. PLoS genetics 12: e1005951.</w:t>
      </w:r>
    </w:p>
    <w:p w:rsidR="004E141E" w:rsidRDefault="00527CA4">
      <w:pPr>
        <w:pStyle w:val="Bibliography"/>
      </w:pPr>
      <w:r>
        <w:t>Jeffreys A. J., R. Neumann, M. Panayi, S. Myers, and P. Donnelly, 2005 Human recombination hot spots hidden in regions of strong marker association. Nature genetics 37: 601.</w:t>
      </w:r>
    </w:p>
    <w:p w:rsidR="004E141E" w:rsidRDefault="00527CA4">
      <w:pPr>
        <w:pStyle w:val="Bibliography"/>
      </w:pPr>
      <w:r>
        <w:t>Johnston S. E., C. Bérénos, J. Slate, and J. M. Pemberton, 2016 Conserved genetic architecture underlying individual recombination rate variation in a wild population of soay sheep (ovis aries). Genetics genetics–115.</w:t>
      </w:r>
    </w:p>
    <w:p w:rsidR="004E141E" w:rsidRDefault="00527CA4">
      <w:pPr>
        <w:pStyle w:val="Bibliography"/>
      </w:pPr>
      <w:r>
        <w:t>Johnston S. E., J. Huisman, and J. M. Pemberton, 2018 A genomic region containing rec8 and rnf212b is associated with individual recombination rate variation in a wild population of red deer (cervus elaphus). G3: Genes, Genomes, Genetics g3–200063.</w:t>
      </w:r>
    </w:p>
    <w:p w:rsidR="004E141E" w:rsidRDefault="00527CA4">
      <w:pPr>
        <w:pStyle w:val="Bibliography"/>
      </w:pPr>
      <w:r>
        <w:t xml:space="preserve">Kadri N. K., C. Harland, P. Faux, N. Cambisano, and L. Karim </w:t>
      </w:r>
      <w:r>
        <w:rPr>
          <w:i/>
        </w:rPr>
        <w:t>et al.</w:t>
      </w:r>
      <w:r>
        <w:t>, 2016 Coding and noncoding variants in hfm1, mlh3, msh4, msh5, rnf212, and rnf212b affect recombination rate in cattle. Genome research.</w:t>
      </w:r>
    </w:p>
    <w:p w:rsidR="004E141E" w:rsidRDefault="00527CA4">
      <w:pPr>
        <w:pStyle w:val="Bibliography"/>
      </w:pPr>
      <w:r>
        <w:t>Keeney S., C. N. Giroux, and N. Kleckner, 1997 Meiosis-specific dna double-strand breaks are catalyzed by spo11, a member of a widely conserved protein family. Cell 88: 375–384.</w:t>
      </w:r>
    </w:p>
    <w:p w:rsidR="004E141E" w:rsidRDefault="00527CA4">
      <w:pPr>
        <w:pStyle w:val="Bibliography"/>
      </w:pPr>
      <w:r>
        <w:t xml:space="preserve">Keeney S., 2007 Spo11 and the formation of dna double-strand breaks in meiosis, pp. 81–123 in </w:t>
      </w:r>
      <w:r>
        <w:rPr>
          <w:i/>
        </w:rPr>
        <w:t>Recombination and meiosis</w:t>
      </w:r>
      <w:r>
        <w:t>, Springer.</w:t>
      </w:r>
    </w:p>
    <w:p w:rsidR="004E141E" w:rsidRDefault="00527CA4">
      <w:pPr>
        <w:pStyle w:val="Bibliography"/>
      </w:pPr>
      <w:r>
        <w:t xml:space="preserve">Kobayashi W., M. Takaku, S. Machida, H. Tachiwana, and K. Maehara </w:t>
      </w:r>
      <w:r>
        <w:rPr>
          <w:i/>
        </w:rPr>
        <w:t>et al.</w:t>
      </w:r>
      <w:r>
        <w:t>, 2016 Chromatin architecture may dictate the target site for dmc1, but not for rad51, during homologous pairing. Scientific reports 6: 24228.</w:t>
      </w:r>
    </w:p>
    <w:p w:rsidR="004E141E" w:rsidRDefault="00527CA4">
      <w:pPr>
        <w:pStyle w:val="Bibliography"/>
      </w:pPr>
      <w:r>
        <w:t xml:space="preserve">Kong A., G. Thorleifsson, H. Stefansson, G. Masson, and A. Helgason </w:t>
      </w:r>
      <w:r>
        <w:rPr>
          <w:i/>
        </w:rPr>
        <w:t>et al.</w:t>
      </w:r>
      <w:r>
        <w:t>, 2008 Sequence variants in the rnf212 gene associate with genome-wide recombination rate. Science 319: 1398–1401.</w:t>
      </w:r>
    </w:p>
    <w:p w:rsidR="004E141E" w:rsidRDefault="00527CA4">
      <w:pPr>
        <w:pStyle w:val="Bibliography"/>
      </w:pPr>
      <w:r>
        <w:t xml:space="preserve">Kong A., G. Thorleifsson, D. F. Gudbjartsson, G. Masson, and A. Sigurdsson </w:t>
      </w:r>
      <w:r>
        <w:rPr>
          <w:i/>
        </w:rPr>
        <w:t>et al.</w:t>
      </w:r>
      <w:r>
        <w:t>, 2010 Fine-scale recombination rate differences between sexes, populations and individuals. Nature 467: 1099.</w:t>
      </w:r>
    </w:p>
    <w:p w:rsidR="004E141E" w:rsidRDefault="00527CA4">
      <w:pPr>
        <w:pStyle w:val="Bibliography"/>
      </w:pPr>
      <w:r>
        <w:lastRenderedPageBreak/>
        <w:t xml:space="preserve">Kong A., G. Thorleifsson, M. L. Frigge, G. Masson, and D. F. Gudbjartsson </w:t>
      </w:r>
      <w:r>
        <w:rPr>
          <w:i/>
        </w:rPr>
        <w:t>et al.</w:t>
      </w:r>
      <w:r>
        <w:t>, 2014 Common and low-frequency variants associated with genome-wide recombination rate. Nature genetics 46: 11.</w:t>
      </w:r>
    </w:p>
    <w:p w:rsidR="004E141E" w:rsidRDefault="00527CA4">
      <w:pPr>
        <w:pStyle w:val="Bibliography"/>
      </w:pPr>
      <w:r>
        <w:t xml:space="preserve">Kumar R., N. Ghyselinck, K.-i. Ishiguro, Y. Watanabe, and A. Kouznetsova </w:t>
      </w:r>
      <w:r>
        <w:rPr>
          <w:i/>
        </w:rPr>
        <w:t>et al.</w:t>
      </w:r>
      <w:r>
        <w:t>, 2015 MEI4: A central player in the regulation of meiotic dna double strand break formation in the mouse. J Cell Sci jcs–165464.</w:t>
      </w:r>
    </w:p>
    <w:p w:rsidR="004E141E" w:rsidRDefault="00527CA4">
      <w:pPr>
        <w:pStyle w:val="Bibliography"/>
      </w:pPr>
      <w:r>
        <w:t xml:space="preserve">La Salle S., K. Palmer, M. O’Brien, J. C. Schimenti, and J. Eppig </w:t>
      </w:r>
      <w:r>
        <w:rPr>
          <w:i/>
        </w:rPr>
        <w:t>et al.</w:t>
      </w:r>
      <w:r>
        <w:t>, 2012 Spata22, a novel vertebrate-specific gene, is required for meiotic progress in mouse germ cells. Biology of reproduction 86: 45–1.</w:t>
      </w:r>
    </w:p>
    <w:p w:rsidR="004E141E" w:rsidRDefault="00527CA4">
      <w:pPr>
        <w:pStyle w:val="Bibliography"/>
      </w:pPr>
      <w:r>
        <w:t xml:space="preserve">Lange J., S. Yamada, S. E. Tischfield, J. Pan, and S. Kim </w:t>
      </w:r>
      <w:r>
        <w:rPr>
          <w:i/>
        </w:rPr>
        <w:t>et al.</w:t>
      </w:r>
      <w:r>
        <w:t>, 2016 The landscape of mouse meiotic double-strand break formation, processing, and repair. Cell 167: 695–708.</w:t>
      </w:r>
    </w:p>
    <w:p w:rsidR="004E141E" w:rsidRDefault="00527CA4">
      <w:pPr>
        <w:pStyle w:val="Bibliography"/>
      </w:pPr>
      <w:r>
        <w:t>Latrille T., L. Duret, and N. Lartillot, 2017 The red queen model of recombination hot-spot evolution: A theoretical investigation. Phil. Trans. R. Soc. B 372: 20160463.</w:t>
      </w:r>
    </w:p>
    <w:p w:rsidR="004E141E" w:rsidRDefault="00527CA4">
      <w:pPr>
        <w:pStyle w:val="Bibliography"/>
      </w:pPr>
      <w:r>
        <w:t>Lesecque Y., S. Glémin, N. Lartillot, D. Mouchiroud, and L. Duret, 2014 The red queen model of recombination hotspots evolution in the light of archaic and modern human genomes. PLoS genetics 10: e1004790.</w:t>
      </w:r>
    </w:p>
    <w:p w:rsidR="004E141E" w:rsidRDefault="00527CA4">
      <w:pPr>
        <w:pStyle w:val="Bibliography"/>
      </w:pPr>
      <w:r>
        <w:t xml:space="preserve">Li Y., J. Li, C. Fang, L. Shi, and J. Tan </w:t>
      </w:r>
      <w:r>
        <w:rPr>
          <w:i/>
        </w:rPr>
        <w:t>et al.</w:t>
      </w:r>
      <w:r>
        <w:t>, 2016 Genome-wide differential expression of genes and small rnas in testis of two different porcine breeds and at two different ages. Scientific reports 6: 26852.</w:t>
      </w:r>
    </w:p>
    <w:p w:rsidR="004E141E" w:rsidRDefault="00527CA4">
      <w:pPr>
        <w:pStyle w:val="Bibliography"/>
      </w:pPr>
      <w:r>
        <w:t xml:space="preserve">Lindblad-Toh K., C. M. Wade, T. S. Mikkelsen, E. K. Karlsson, and D. B. Jaffe </w:t>
      </w:r>
      <w:r>
        <w:rPr>
          <w:i/>
        </w:rPr>
        <w:t>et al.</w:t>
      </w:r>
      <w:r>
        <w:t>, 2005 Genome sequence, comparative analysis and haplotype structure of the domestic dog. Nature 438: 803.</w:t>
      </w:r>
    </w:p>
    <w:p w:rsidR="004E141E" w:rsidRDefault="00527CA4">
      <w:pPr>
        <w:pStyle w:val="Bibliography"/>
      </w:pPr>
      <w:r>
        <w:t xml:space="preserve">Lipkin S. M., P. B. Moens, V. Wang, M. Lenzi, and D. Shanmugarajah </w:t>
      </w:r>
      <w:r>
        <w:rPr>
          <w:i/>
        </w:rPr>
        <w:t>et al.</w:t>
      </w:r>
      <w:r>
        <w:t>, 2002 Meiotic arrest and aneuploidy in mlh3-deficient mice. Nature genetics 31: 385.</w:t>
      </w:r>
    </w:p>
    <w:p w:rsidR="004E141E" w:rsidRDefault="00527CA4">
      <w:pPr>
        <w:pStyle w:val="Bibliography"/>
      </w:pPr>
      <w:r>
        <w:t xml:space="preserve">Locke D. P., L. W. Hillier, W. C. Warren, K. C. Worley, and L. V. Nazareth </w:t>
      </w:r>
      <w:r>
        <w:rPr>
          <w:i/>
        </w:rPr>
        <w:t>et al.</w:t>
      </w:r>
      <w:r>
        <w:t>, 2011 Comparative and demographic analysis of orang-utan genomes. Nature 469: 529.</w:t>
      </w:r>
    </w:p>
    <w:p w:rsidR="004E141E" w:rsidRDefault="00527CA4">
      <w:pPr>
        <w:pStyle w:val="Bibliography"/>
      </w:pPr>
      <w:r>
        <w:t xml:space="preserve">Ma L., J. R. O’Connell, P. M. VanRaden, B. Shen, and A. Padhi </w:t>
      </w:r>
      <w:r>
        <w:rPr>
          <w:i/>
        </w:rPr>
        <w:t>et al.</w:t>
      </w:r>
      <w:r>
        <w:t>, 2015 Cattle sex-specific recombination and genetic control from a large pedigree analysis. PLoS genetics 11: e1005387.</w:t>
      </w:r>
    </w:p>
    <w:p w:rsidR="004E141E" w:rsidRDefault="00527CA4">
      <w:pPr>
        <w:pStyle w:val="Bibliography"/>
      </w:pPr>
      <w:r>
        <w:t>Merkin J., C. Russell, P. Chen, and C. B. Burge, 2012 Evolutionary dynamics of gene and isoform regulation in mammalian tissues. Science 338: 1593–1599.</w:t>
      </w:r>
    </w:p>
    <w:p w:rsidR="004E141E" w:rsidRDefault="00527CA4">
      <w:pPr>
        <w:pStyle w:val="Bibliography"/>
      </w:pPr>
      <w:r>
        <w:t xml:space="preserve">Meuwissen R., H. H. Offenberg, A. Dietrich, A. Riesewijk, and M. van Iersel </w:t>
      </w:r>
      <w:r>
        <w:rPr>
          <w:i/>
        </w:rPr>
        <w:t>et al.</w:t>
      </w:r>
      <w:r>
        <w:t>, 1992 A coiled-coil related protein specific for synapsed regions of meiotic prophase chromosomes. The EMBO Journal 11: 5091.</w:t>
      </w:r>
    </w:p>
    <w:p w:rsidR="004E141E" w:rsidRDefault="00527CA4">
      <w:pPr>
        <w:pStyle w:val="Bibliography"/>
      </w:pPr>
      <w:r>
        <w:lastRenderedPageBreak/>
        <w:t xml:space="preserve">Murdoch B., N. Owen, S. Shirley, S. Crumb, and K. W. Broman </w:t>
      </w:r>
      <w:r>
        <w:rPr>
          <w:i/>
        </w:rPr>
        <w:t>et al.</w:t>
      </w:r>
      <w:r>
        <w:t>, 2010 Multiple loci contribute to genome-wide recombination levels in male mice. Mammalian genome 21: 550–555.</w:t>
      </w:r>
    </w:p>
    <w:p w:rsidR="004E141E" w:rsidRDefault="00527CA4">
      <w:pPr>
        <w:pStyle w:val="Bibliography"/>
      </w:pPr>
      <w:r>
        <w:t xml:space="preserve">Myers S., R. Bowden, A. Tumian, R. E. Bontrop, and C. Freeman </w:t>
      </w:r>
      <w:r>
        <w:rPr>
          <w:i/>
        </w:rPr>
        <w:t>et al.</w:t>
      </w:r>
      <w:r>
        <w:t>, 2010 Drive against hotspot motifs in primates implicates the prdm9 gene in meiotic recombination. Science 327: 876–879.</w:t>
      </w:r>
    </w:p>
    <w:p w:rsidR="004E141E" w:rsidRDefault="00527CA4">
      <w:pPr>
        <w:pStyle w:val="Bibliography"/>
      </w:pPr>
      <w:r>
        <w:t>Oh J., A. Al-Zain, E. Cannavo, P. Cejka, and L. S. Symington, 2016 Xrs2 dependent and independent functions of the mre11-rad50 complex. Molecular cell 64: 405–415.</w:t>
      </w:r>
    </w:p>
    <w:p w:rsidR="004E141E" w:rsidRDefault="00527CA4">
      <w:pPr>
        <w:pStyle w:val="Bibliography"/>
      </w:pPr>
      <w:r>
        <w:t xml:space="preserve">Oliver P. L., L. Goodstadt, J. J. Bayes, Z. Birtle, and K. C. Roach </w:t>
      </w:r>
      <w:r>
        <w:rPr>
          <w:i/>
        </w:rPr>
        <w:t>et al.</w:t>
      </w:r>
      <w:r>
        <w:t>, 2009 Accelerated evolution of the prdm9 speciation gene across diverse metazoan taxa. PLoS genetics 5: e1000753.</w:t>
      </w:r>
    </w:p>
    <w:p w:rsidR="004E141E" w:rsidRDefault="00527CA4">
      <w:pPr>
        <w:pStyle w:val="Bibliography"/>
      </w:pPr>
      <w:r>
        <w:t xml:space="preserve">O’Leary N. A., M. W. Wright, J. R. Brister, S. Ciufo, and D. Haddad </w:t>
      </w:r>
      <w:r>
        <w:rPr>
          <w:i/>
        </w:rPr>
        <w:t>et al.</w:t>
      </w:r>
      <w:r>
        <w:t>, 2015 Reference sequence (refseq) database at ncbi: Current status, taxonomic expansion, and functional annotation. Nucleic acids research 44: D733–D745.</w:t>
      </w:r>
    </w:p>
    <w:p w:rsidR="004E141E" w:rsidRDefault="00527CA4">
      <w:pPr>
        <w:pStyle w:val="Bibliography"/>
      </w:pPr>
      <w:r>
        <w:t>Parvanov E. D., P. M. Petkov, and K. Paigen, 2010 Prdm9 controls activation of mammalian recombination hotspots. Science 327: 835–835.</w:t>
      </w:r>
    </w:p>
    <w:p w:rsidR="004E141E" w:rsidRDefault="00527CA4">
      <w:pPr>
        <w:pStyle w:val="Bibliography"/>
      </w:pPr>
      <w:r>
        <w:t xml:space="preserve">Petit M., J.-M. Astruc, J. Sarry, L. Drouilhet, and S. Fabre </w:t>
      </w:r>
      <w:r>
        <w:rPr>
          <w:i/>
        </w:rPr>
        <w:t>et al.</w:t>
      </w:r>
      <w:r>
        <w:t>, 2017 Variation in recombination rate and its genetic determinism in sheep populations. Genetics genetics–300123.</w:t>
      </w:r>
    </w:p>
    <w:p w:rsidR="004E141E" w:rsidRDefault="00527CA4">
      <w:pPr>
        <w:pStyle w:val="Bibliography"/>
      </w:pPr>
      <w:r>
        <w:t xml:space="preserve">Prüfer K., K. Munch, I. Hellmann, K. Akagi, and J. R. Miller </w:t>
      </w:r>
      <w:r>
        <w:rPr>
          <w:i/>
        </w:rPr>
        <w:t>et al.</w:t>
      </w:r>
      <w:r>
        <w:t>, 2012 The bonobo genome compared with the chimpanzee and human genomes. Nature 486: 527.</w:t>
      </w:r>
    </w:p>
    <w:p w:rsidR="004E141E" w:rsidRDefault="00527CA4">
      <w:pPr>
        <w:pStyle w:val="Bibliography"/>
      </w:pPr>
      <w:r>
        <w:t xml:space="preserve">Rao H. P., H. Qiao, S. K. Bhatt, L. R. Bailey, and H. D. Tran </w:t>
      </w:r>
      <w:r>
        <w:rPr>
          <w:i/>
        </w:rPr>
        <w:t>et al.</w:t>
      </w:r>
      <w:r>
        <w:t>, 2017 A sumo-ubiquitin relay recruits proteasomes to chromosome axes to regulate meiotic recombination. Science 355: 403–407.</w:t>
      </w:r>
    </w:p>
    <w:p w:rsidR="004E141E" w:rsidRDefault="00527CA4">
      <w:pPr>
        <w:pStyle w:val="Bibliography"/>
      </w:pPr>
      <w:r>
        <w:t xml:space="preserve">Reynolds A., H. Qiao, Y. Yang, J. K. Chen, and N. Jackson </w:t>
      </w:r>
      <w:r>
        <w:rPr>
          <w:i/>
        </w:rPr>
        <w:t>et al.</w:t>
      </w:r>
      <w:r>
        <w:t>, 2013 RNF212 is a dosage-sensitive regulator of crossing-over during mammalian meiosis. Nature genetics 45: 269.</w:t>
      </w:r>
    </w:p>
    <w:p w:rsidR="004E141E" w:rsidRDefault="00527CA4">
      <w:pPr>
        <w:pStyle w:val="Bibliography"/>
      </w:pPr>
      <w:r>
        <w:t xml:space="preserve">Rogacheva M. V., C. M. Manhart, C. Chen, A. Guarne, and J. Surtees </w:t>
      </w:r>
      <w:r>
        <w:rPr>
          <w:i/>
        </w:rPr>
        <w:t>et al.</w:t>
      </w:r>
      <w:r>
        <w:t>, 2014 Mlh1-mlh3, a meiotic crossover and dna mismatch repair factor, is a msh2-msh3-stimulated endonuclease. Journal of Biological Chemistry jbc–M113.</w:t>
      </w:r>
    </w:p>
    <w:p w:rsidR="004E141E" w:rsidRDefault="00527CA4">
      <w:pPr>
        <w:pStyle w:val="Bibliography"/>
      </w:pPr>
      <w:r>
        <w:t>Romanienko P. J., and R. D. Camerini-Otero, 2000 The mouse spo11 gene is required for meiotic chromosome synapsis. Molecular cell 6: 975–987.</w:t>
      </w:r>
    </w:p>
    <w:p w:rsidR="004E141E" w:rsidRDefault="00527CA4">
      <w:pPr>
        <w:pStyle w:val="Bibliography"/>
      </w:pPr>
      <w:r>
        <w:t xml:space="preserve">Sandor C., W. Li, W. Coppieters, T. Druet, and C. Charlier </w:t>
      </w:r>
      <w:r>
        <w:rPr>
          <w:i/>
        </w:rPr>
        <w:t>et al.</w:t>
      </w:r>
      <w:r>
        <w:t>, 2012 Genetic variants in rec8, rnf212, and prdm9 influence male recombination in cattle. PLoS genetics 8: e1002854.</w:t>
      </w:r>
    </w:p>
    <w:p w:rsidR="004E141E" w:rsidRDefault="00527CA4">
      <w:pPr>
        <w:pStyle w:val="Bibliography"/>
      </w:pPr>
      <w:r>
        <w:t xml:space="preserve">Scally A., J. Y. Dutheil, L. W. Hillier, G. E. Jordan, and I. Goodhead </w:t>
      </w:r>
      <w:r>
        <w:rPr>
          <w:i/>
        </w:rPr>
        <w:t>et al.</w:t>
      </w:r>
      <w:r>
        <w:t>, 2012 Insights into hominid evolution from the gorilla genome sequence. Nature 483: 169.</w:t>
      </w:r>
    </w:p>
    <w:p w:rsidR="004E141E" w:rsidRDefault="00527CA4">
      <w:pPr>
        <w:pStyle w:val="Bibliography"/>
      </w:pPr>
      <w:r>
        <w:lastRenderedPageBreak/>
        <w:t>Schmekel K., and B. Daneholt, 1995 The central region of the synaptonemal complex revealed in three dimensions. Trends in cell biology 5: 239–242.</w:t>
      </w:r>
    </w:p>
    <w:p w:rsidR="004E141E" w:rsidRDefault="00527CA4">
      <w:pPr>
        <w:pStyle w:val="Bibliography"/>
      </w:pPr>
      <w:r>
        <w:t xml:space="preserve">Schramm S., J. Fraune, R. Naumann, A. Hernandez-Hernandez, and C. Höög </w:t>
      </w:r>
      <w:r>
        <w:rPr>
          <w:i/>
        </w:rPr>
        <w:t>et al.</w:t>
      </w:r>
      <w:r>
        <w:t>, 2011 A novel mouse synaptonemal complex protein is essential for loading of central element proteins, recombination, and fertility. PLoS genetics 7: e1002088.</w:t>
      </w:r>
    </w:p>
    <w:p w:rsidR="004E141E" w:rsidRDefault="00527CA4">
      <w:pPr>
        <w:pStyle w:val="Bibliography"/>
      </w:pPr>
      <w:r>
        <w:t xml:space="preserve">Segura J., L. Ferretti, S. Ramos-Onsins, L. Capilla, and M. Farré </w:t>
      </w:r>
      <w:r>
        <w:rPr>
          <w:i/>
        </w:rPr>
        <w:t>et al.</w:t>
      </w:r>
      <w:r>
        <w:t>, 2013 Evolution of recombination in eutherian mammals: Insights into mechanisms that affect recombination rates and crossover interference. Proceedings of the Royal Society of London B: Biological Sciences 280: 20131945.</w:t>
      </w:r>
    </w:p>
    <w:p w:rsidR="004E141E" w:rsidRDefault="00527CA4">
      <w:pPr>
        <w:pStyle w:val="Bibliography"/>
      </w:pPr>
      <w:r>
        <w:t>Shen B., J. Jiang, E. Seroussi, G. E. Liu, and L. Ma, 2018 Characterization of recombination features and the genetic basis in multiple cattle breeds. BMC genomics 19: 304.</w:t>
      </w:r>
    </w:p>
    <w:p w:rsidR="004E141E" w:rsidRDefault="00527CA4">
      <w:pPr>
        <w:pStyle w:val="Bibliography"/>
      </w:pPr>
      <w:r>
        <w:t>Smukowski C., and M. Noor, 2011 Recombination rate variation in closely related species. Heredity 107: 496.</w:t>
      </w:r>
    </w:p>
    <w:p w:rsidR="004E141E" w:rsidRDefault="00527CA4">
      <w:pPr>
        <w:pStyle w:val="Bibliography"/>
      </w:pPr>
      <w:r>
        <w:t>Snowden T., S. Acharya, C. Butz, M. Berardini, and R. Fishel, 2004 HMSH4-hMSH5 recognizes holliday junctions and forms a meiosis-specific sliding clamp that embraces homologous chromosomes. Molecular cell 15: 437–451.</w:t>
      </w:r>
    </w:p>
    <w:p w:rsidR="004E141E" w:rsidRDefault="00527CA4">
      <w:pPr>
        <w:pStyle w:val="Bibliography"/>
      </w:pPr>
      <w:r>
        <w:t xml:space="preserve">Stanzione M., M. Baumann, F. Papanikos, I. Dereli, and J. Lange </w:t>
      </w:r>
      <w:r>
        <w:rPr>
          <w:i/>
        </w:rPr>
        <w:t>et al.</w:t>
      </w:r>
      <w:r>
        <w:t>, 2016 Meiotic dna break formation requires the unsynapsed chromosome axis-binding protein iho1 (ccdc36) in mice. Nature cell biology 18: 1208.</w:t>
      </w:r>
    </w:p>
    <w:p w:rsidR="004E141E" w:rsidRDefault="00527CA4">
      <w:pPr>
        <w:pStyle w:val="Bibliography"/>
      </w:pPr>
      <w:r>
        <w:t>Stapley J., P. G. Feulner, S. E. Johnston, A. W. Santure, and C. M. Smadja, 2017 Variation in recombination frequency and distribution across eukaryotes: Patterns and processes. Phil. Trans. R. Soc. B 372: 20160455.</w:t>
      </w:r>
    </w:p>
    <w:p w:rsidR="004E141E" w:rsidRDefault="00527CA4">
      <w:pPr>
        <w:pStyle w:val="Bibliography"/>
      </w:pPr>
      <w:r>
        <w:t>Ubeda F., and J. Wilkins, 2011 The red queen theory of recombination hotspots. Journal of evolutionary biology 24: 541–553.</w:t>
      </w:r>
    </w:p>
    <w:p w:rsidR="004E141E" w:rsidRDefault="00527CA4">
      <w:pPr>
        <w:pStyle w:val="Bibliography"/>
      </w:pPr>
      <w:r>
        <w:t>Vandewege M. W., R. N. Platt, D. A. Ray, and F. G. Hoffmann, 2016 Transposable element targeting by piRNAs in laurasiatherians with distinct transposable element histories. Genome biology and evolution 8: 1327–1337.</w:t>
      </w:r>
    </w:p>
    <w:p w:rsidR="004E141E" w:rsidRDefault="00527CA4">
      <w:pPr>
        <w:pStyle w:val="Bibliography"/>
      </w:pPr>
      <w:r>
        <w:t xml:space="preserve">Vries S. S. de, E. B. Baart, M. Dekker, A. Siezen, and D. G. de Rooij </w:t>
      </w:r>
      <w:r>
        <w:rPr>
          <w:i/>
        </w:rPr>
        <w:t>et al.</w:t>
      </w:r>
      <w:r>
        <w:t>, 1999 Mouse muts-like protein msh5 is required for proper chromosome synapsis in male and female meiosis. Genes &amp; Development 13: 523–531.</w:t>
      </w:r>
    </w:p>
    <w:p w:rsidR="004E141E" w:rsidRDefault="00527CA4">
      <w:pPr>
        <w:pStyle w:val="Bibliography"/>
      </w:pPr>
      <w:r>
        <w:t xml:space="preserve">Vries F. A. de, E. de Boer, M. van den Bosch, W. M. Baarends, and M. Ooms </w:t>
      </w:r>
      <w:r>
        <w:rPr>
          <w:i/>
        </w:rPr>
        <w:t>et al.</w:t>
      </w:r>
      <w:r>
        <w:t>, 2005 Mouse sycp1 functions in synaptonemal complex assembly, meiotic recombination, and xy body formation. Genes &amp; development 19: 1376–1389.</w:t>
      </w:r>
    </w:p>
    <w:p w:rsidR="004E141E" w:rsidRDefault="00527CA4">
      <w:pPr>
        <w:pStyle w:val="Bibliography"/>
      </w:pPr>
      <w:r>
        <w:t xml:space="preserve">Wade C., E. Giulotto, S. Sigurdsson, M. Zoli, and S. Gnerre </w:t>
      </w:r>
      <w:r>
        <w:rPr>
          <w:i/>
        </w:rPr>
        <w:t>et al.</w:t>
      </w:r>
      <w:r>
        <w:t>, 2009 Genome sequence, comparative analysis, and population genetics of the domestic horse. Science 326: 865–867.</w:t>
      </w:r>
    </w:p>
    <w:p w:rsidR="004E141E" w:rsidRDefault="00527CA4">
      <w:pPr>
        <w:pStyle w:val="Bibliography"/>
      </w:pPr>
      <w:r>
        <w:lastRenderedPageBreak/>
        <w:t xml:space="preserve">Ward J. O., L. G. Reinholdt, W. W. Motley, L. M. Niswander, and D. C. Deacon </w:t>
      </w:r>
      <w:r>
        <w:rPr>
          <w:i/>
        </w:rPr>
        <w:t>et al.</w:t>
      </w:r>
      <w:r>
        <w:t>, 2007 Mutation in mouse hei10, an e3 ubiquitin ligase, disrupts meiotic crossing over. PLoS genetics 3: e139.</w:t>
      </w:r>
    </w:p>
    <w:p w:rsidR="004E141E" w:rsidRDefault="00527CA4">
      <w:pPr>
        <w:pStyle w:val="Bibliography"/>
      </w:pPr>
      <w:r>
        <w:t>Xu Y., R. A. Greenberg, E. Schonbrunn, and P. J. Wang, 2017 Meiosis-specific proteins meiob and spata22 cooperatively associate with the single-stranded dna-binding replication protein a complex and dna double-strand breaks. Biology of reproduction 96: 1096–1104.</w:t>
      </w:r>
    </w:p>
    <w:p w:rsidR="004E141E" w:rsidRDefault="00527CA4">
      <w:pPr>
        <w:pStyle w:val="Bibliography"/>
      </w:pPr>
      <w:r>
        <w:t>Yang Z., and R. Nielsen, 2000 Estimating synonymous and nonsynonymous substitution rates under realistic evolutionary models. Molecular Biology and Evolution 17: 32–43.</w:t>
      </w:r>
    </w:p>
    <w:p w:rsidR="004E141E" w:rsidRDefault="00527CA4">
      <w:pPr>
        <w:pStyle w:val="Bibliography"/>
      </w:pPr>
      <w:r>
        <w:t xml:space="preserve">Yang F., R. De La Fuente, N. A. Leu, C. Baumann, and K. J. McLaughlin </w:t>
      </w:r>
      <w:r>
        <w:rPr>
          <w:i/>
        </w:rPr>
        <w:t>et al.</w:t>
      </w:r>
      <w:r>
        <w:t>, 2006 Mouse sycp2 is required for synaptonemal complex assembly and chromosomal synapsis during male meiosis. The Journal of Cell Biology 173: 497–507.</w:t>
      </w:r>
    </w:p>
    <w:p w:rsidR="004E141E" w:rsidRDefault="00527CA4">
      <w:pPr>
        <w:pStyle w:val="Bibliography"/>
      </w:pPr>
      <w:r>
        <w:t xml:space="preserve">Yang Z., 2007 PAML 4: Phylogenetic analysis by maximum likelihood. Molecular Biology and Evolution 24: 1586–1591. </w:t>
      </w:r>
      <w:hyperlink r:id="rId8">
        <w:r>
          <w:rPr>
            <w:rStyle w:val="Hyperlink"/>
          </w:rPr>
          <w:t>https://doi.org/10.1093/molbev/msm088</w:t>
        </w:r>
      </w:hyperlink>
    </w:p>
    <w:p w:rsidR="004E141E" w:rsidRDefault="00527CA4">
      <w:pPr>
        <w:pStyle w:val="Bibliography"/>
      </w:pPr>
      <w:r>
        <w:t xml:space="preserve">Yang F., K. Gell, G. W. Van Der Heijden, S. Eckardt, and N. A. Leu </w:t>
      </w:r>
      <w:r>
        <w:rPr>
          <w:i/>
        </w:rPr>
        <w:t>et al.</w:t>
      </w:r>
      <w:r>
        <w:t>, 2008 Meiotic failure in male mice lacking an x-linked factor. Genes &amp; development 22: 682–691.</w:t>
      </w:r>
    </w:p>
    <w:p w:rsidR="004E141E" w:rsidRDefault="00527CA4">
      <w:pPr>
        <w:pStyle w:val="Bibliography"/>
      </w:pPr>
      <w:r>
        <w:t xml:space="preserve">Yang Y., G. Liang, G. Niu, Y. Zhang, and R. Zhou </w:t>
      </w:r>
      <w:r>
        <w:rPr>
          <w:i/>
        </w:rPr>
        <w:t>et al.</w:t>
      </w:r>
      <w:r>
        <w:t>, 2017 Comparative analysis of dna methylome and transcriptome of skeletal muscle in lean-, obese-, and mini-type pigs. Scientific reports 7: 39883.</w:t>
      </w:r>
    </w:p>
    <w:p w:rsidR="004E141E" w:rsidRDefault="00527CA4">
      <w:pPr>
        <w:pStyle w:val="Bibliography"/>
      </w:pPr>
      <w:r>
        <w:t xml:space="preserve">Zimin A. V., A. L. Delcher, L. Florea, D. R. Kelley, and M. C. Schatz </w:t>
      </w:r>
      <w:r>
        <w:rPr>
          <w:i/>
        </w:rPr>
        <w:t>et al.</w:t>
      </w:r>
      <w:r>
        <w:t>, 2009 A whole-genome assembly of the domestic cow, bos taurus. Genome biology 10: R42.</w:t>
      </w:r>
    </w:p>
    <w:p w:rsidR="004E141E" w:rsidRDefault="00527CA4">
      <w:pPr>
        <w:pStyle w:val="Bibliography"/>
      </w:pPr>
      <w:r>
        <w:t xml:space="preserve">Zimin A. V., A. S. Cornish, M. D. Maudhoo, R. M. Gibbs, and X. Zhang </w:t>
      </w:r>
      <w:r>
        <w:rPr>
          <w:i/>
        </w:rPr>
        <w:t>et al.</w:t>
      </w:r>
      <w:r>
        <w:t>, 2014 A new rhesus macaque assembly and annotation for next-generation sequencing analyses. Biology direct 9: 20.</w:t>
      </w:r>
    </w:p>
    <w:sectPr w:rsidR="004E141E" w:rsidSect="00527CA4">
      <w:footerReference w:type="even" r:id="rId9"/>
      <w:footerReference w:type="default" r:id="rId1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44F" w:rsidRDefault="00D5444F">
      <w:pPr>
        <w:spacing w:after="0"/>
      </w:pPr>
      <w:r>
        <w:separator/>
      </w:r>
    </w:p>
  </w:endnote>
  <w:endnote w:type="continuationSeparator" w:id="0">
    <w:p w:rsidR="00D5444F" w:rsidRDefault="00D544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7824884"/>
      <w:docPartObj>
        <w:docPartGallery w:val="Page Numbers (Bottom of Page)"/>
        <w:docPartUnique/>
      </w:docPartObj>
    </w:sdtPr>
    <w:sdtContent>
      <w:p w:rsidR="00527CA4" w:rsidRDefault="00527CA4" w:rsidP="00527C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27CA4" w:rsidRDefault="00527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6224760"/>
      <w:docPartObj>
        <w:docPartGallery w:val="Page Numbers (Bottom of Page)"/>
        <w:docPartUnique/>
      </w:docPartObj>
    </w:sdtPr>
    <w:sdtContent>
      <w:p w:rsidR="00527CA4" w:rsidRDefault="00527CA4" w:rsidP="00527C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27CA4" w:rsidRDefault="00527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44F" w:rsidRDefault="00D5444F">
      <w:r>
        <w:separator/>
      </w:r>
    </w:p>
  </w:footnote>
  <w:footnote w:type="continuationSeparator" w:id="0">
    <w:p w:rsidR="00D5444F" w:rsidRDefault="00D54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DA77FA"/>
    <w:multiLevelType w:val="multilevel"/>
    <w:tmpl w:val="9C8C49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DF079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4A150B7"/>
    <w:multiLevelType w:val="multilevel"/>
    <w:tmpl w:val="AA3A1A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1494"/>
    <w:rsid w:val="00362C9E"/>
    <w:rsid w:val="004E141E"/>
    <w:rsid w:val="004E29B3"/>
    <w:rsid w:val="00527CA4"/>
    <w:rsid w:val="00590D07"/>
    <w:rsid w:val="00784D58"/>
    <w:rsid w:val="008D6863"/>
    <w:rsid w:val="00971EAB"/>
    <w:rsid w:val="00991788"/>
    <w:rsid w:val="00B86B75"/>
    <w:rsid w:val="00BC48D5"/>
    <w:rsid w:val="00C36279"/>
    <w:rsid w:val="00D5444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E11BC"/>
  <w15:docId w15:val="{ADAFF2BD-F036-4845-81C6-BA856213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unhideWhenUsed/>
    <w:rsid w:val="00527CA4"/>
    <w:pPr>
      <w:tabs>
        <w:tab w:val="center" w:pos="4680"/>
        <w:tab w:val="right" w:pos="9360"/>
      </w:tabs>
      <w:spacing w:after="0"/>
    </w:pPr>
  </w:style>
  <w:style w:type="character" w:customStyle="1" w:styleId="FooterChar">
    <w:name w:val="Footer Char"/>
    <w:basedOn w:val="DefaultParagraphFont"/>
    <w:link w:val="Footer"/>
    <w:rsid w:val="00527CA4"/>
  </w:style>
  <w:style w:type="character" w:styleId="PageNumber">
    <w:name w:val="page number"/>
    <w:basedOn w:val="DefaultParagraphFont"/>
    <w:semiHidden/>
    <w:unhideWhenUsed/>
    <w:rsid w:val="00527CA4"/>
  </w:style>
  <w:style w:type="character" w:styleId="LineNumber">
    <w:name w:val="line number"/>
    <w:basedOn w:val="DefaultParagraphFont"/>
    <w:semiHidden/>
    <w:unhideWhenUsed/>
    <w:rsid w:val="00527CA4"/>
  </w:style>
  <w:style w:type="table" w:styleId="GridTable1Light">
    <w:name w:val="Grid Table 1 Light"/>
    <w:basedOn w:val="TableNormal"/>
    <w:rsid w:val="00527CA4"/>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rsid w:val="00527CA4"/>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MediumGrid2">
    <w:name w:val="Medium Grid 2"/>
    <w:basedOn w:val="TableNormal"/>
    <w:rsid w:val="00527CA4"/>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dTable2">
    <w:name w:val="Grid Table 2"/>
    <w:basedOn w:val="TableNormal"/>
    <w:rsid w:val="00527CA4"/>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rsid w:val="00527CA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527CA4"/>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molbev/msm088"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23</Pages>
  <Words>6049</Words>
  <Characters>34480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AMY DAPPER</cp:lastModifiedBy>
  <cp:revision>4</cp:revision>
  <dcterms:created xsi:type="dcterms:W3CDTF">2018-09-20T16:44:00Z</dcterms:created>
  <dcterms:modified xsi:type="dcterms:W3CDTF">2018-09-21T19:53:00Z</dcterms:modified>
</cp:coreProperties>
</file>